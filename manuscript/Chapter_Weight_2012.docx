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A58" w:rsidRDefault="00B96A58" w:rsidP="00B96A58">
      <w:pPr>
        <w:rPr>
          <w:rFonts w:ascii="ＭＳ ゴシック" w:eastAsia="ＭＳ ゴシック" w:hAnsi="ＭＳ ゴシック"/>
          <w:b/>
        </w:rPr>
      </w:pPr>
      <w:r>
        <w:rPr>
          <w:rFonts w:ascii="ＭＳ ゴシック" w:eastAsia="ＭＳ ゴシック" w:hAnsi="ＭＳ ゴシック" w:hint="eastAsia"/>
          <w:b/>
        </w:rPr>
        <w:t xml:space="preserve">第９章　</w:t>
      </w:r>
      <w:commentRangeStart w:id="0"/>
      <w:r>
        <w:rPr>
          <w:rFonts w:ascii="ＭＳ ゴシック" w:eastAsia="ＭＳ ゴシック" w:hAnsi="ＭＳ ゴシック" w:hint="eastAsia"/>
          <w:b/>
        </w:rPr>
        <w:t>ウェイトの利用</w:t>
      </w:r>
      <w:commentRangeEnd w:id="0"/>
      <w:r>
        <w:rPr>
          <w:rStyle w:val="CommentReference"/>
          <w:rFonts w:ascii="ＭＳ ゴシック" w:eastAsia="ＭＳ ゴシック" w:hAnsi="ＭＳ ゴシック" w:hint="eastAsia"/>
        </w:rPr>
        <w:commentReference w:id="0"/>
      </w:r>
    </w:p>
    <w:p w:rsidR="00B96A58" w:rsidRDefault="00B96A58" w:rsidP="00B96A58">
      <w:r>
        <w:rPr>
          <w:rFonts w:hint="eastAsia"/>
        </w:rPr>
        <w:t xml:space="preserve">　ここまでの章におけるデータ分析では、データが集められた過程については注意を払う必要がないと仮定してきた。わが国においては社会制度上の特殊な条件が（選挙人名簿や住民基本台帳が国によって整備され調査研究者に広く解放されてきた）かつて存在し、理想的な単純無作為抽出（シンプル・ランダム・サンプリング）に近いかたちで調査が可能であったために、データの収集過程を考慮した分析手法というものが必要なく、紹介もされてこなかった。</w:t>
      </w:r>
    </w:p>
    <w:p w:rsidR="00BF5E09" w:rsidRDefault="00B96A58" w:rsidP="00BF5E09">
      <w:pPr>
        <w:ind w:firstLine="225"/>
      </w:pPr>
      <w:r>
        <w:rPr>
          <w:rFonts w:hint="eastAsia"/>
        </w:rPr>
        <w:t>しかし、個人情報保護への関心の高まりから、サンプリングの困難は大きくなっている。今後は電話調査や、名簿ではなくフィールドにおいて直接サンプリングを行うエリア・サンプリングと言った手法が広まるだろう。このことを考えれば</w:t>
      </w:r>
      <w:r>
        <w:rPr>
          <w:rStyle w:val="FootnoteReference"/>
        </w:rPr>
        <w:footnoteReference w:id="1"/>
      </w:r>
      <w:r>
        <w:rPr>
          <w:rFonts w:hint="eastAsia"/>
        </w:rPr>
        <w:t>、抽出の確率がサンプルで一定でない状況に応じた分析方法を紹介しておくことに意義があると思われる。そのため、この章ではやや理論的な説明を行い、その後に</w:t>
      </w:r>
      <w:proofErr w:type="spellStart"/>
      <w:r>
        <w:rPr>
          <w:rFonts w:hint="eastAsia"/>
        </w:rPr>
        <w:t>Stata</w:t>
      </w:r>
      <w:proofErr w:type="spellEnd"/>
      <w:r>
        <w:rPr>
          <w:rFonts w:hint="eastAsia"/>
        </w:rPr>
        <w:t>を用いた具体的な分析手順を紹介することにする。</w:t>
      </w:r>
    </w:p>
    <w:p w:rsidR="00BF5E09" w:rsidRPr="00BF5E09" w:rsidRDefault="00BF5E09" w:rsidP="00BF5E09">
      <w:pPr>
        <w:ind w:firstLine="225"/>
      </w:pPr>
      <w:ins w:id="1" w:author="Masahiko Aida" w:date="2012-10-14T12:41:00Z">
        <w:r>
          <w:rPr>
            <w:rFonts w:hint="eastAsia"/>
          </w:rPr>
          <w:t>また、本書の初版が出てから４年がたち、</w:t>
        </w:r>
      </w:ins>
      <w:ins w:id="2" w:author="Masahiko Aida" w:date="2012-10-14T12:42:00Z">
        <w:r>
          <w:rPr>
            <w:rFonts w:hint="eastAsia"/>
          </w:rPr>
          <w:t>社会調査をめぐる環境の困難さ、とくに回収率の低下は依然として進んでいる。米国の例であるが、ピュウ・</w:t>
        </w:r>
      </w:ins>
      <w:ins w:id="3" w:author="Masahiko Aida" w:date="2012-10-14T12:43:00Z">
        <w:r>
          <w:rPr>
            <w:rFonts w:hint="eastAsia"/>
          </w:rPr>
          <w:t>リサーチ・</w:t>
        </w:r>
      </w:ins>
      <w:ins w:id="4" w:author="Masahiko Aida" w:date="2012-10-14T12:42:00Z">
        <w:r>
          <w:rPr>
            <w:rFonts w:hint="eastAsia"/>
          </w:rPr>
          <w:t>センター</w:t>
        </w:r>
        <w:r>
          <w:t xml:space="preserve"> </w:t>
        </w:r>
        <w:r>
          <w:rPr>
            <w:rFonts w:hint="eastAsia"/>
          </w:rPr>
          <w:t>（Pew</w:t>
        </w:r>
        <w:r>
          <w:t xml:space="preserve"> Research Center</w:t>
        </w:r>
        <w:r>
          <w:rPr>
            <w:rFonts w:hint="eastAsia"/>
          </w:rPr>
          <w:t>）</w:t>
        </w:r>
      </w:ins>
      <w:ins w:id="5" w:author="Masahiko Aida" w:date="2012-10-14T12:43:00Z">
        <w:r>
          <w:rPr>
            <w:rFonts w:hint="eastAsia"/>
          </w:rPr>
          <w:t>による報告によると、電話調査の回答率は</w:t>
        </w:r>
        <w:r>
          <w:t>1997</w:t>
        </w:r>
        <w:r>
          <w:rPr>
            <w:rFonts w:hint="eastAsia"/>
          </w:rPr>
          <w:t>年には</w:t>
        </w:r>
      </w:ins>
      <w:ins w:id="6" w:author="Masahiko Aida" w:date="2012-10-14T12:44:00Z">
        <w:r>
          <w:t>36%</w:t>
        </w:r>
      </w:ins>
      <w:ins w:id="7" w:author="Masahiko Aida" w:date="2012-10-14T12:50:00Z">
        <w:r w:rsidR="00B97F97">
          <w:rPr>
            <w:rStyle w:val="FootnoteReference"/>
          </w:rPr>
          <w:footnoteReference w:id="2"/>
        </w:r>
      </w:ins>
      <w:ins w:id="11" w:author="Masahiko Aida" w:date="2012-10-14T12:44:00Z">
        <w:r>
          <w:rPr>
            <w:rFonts w:hint="eastAsia"/>
          </w:rPr>
          <w:t>であったが、</w:t>
        </w:r>
      </w:ins>
      <w:ins w:id="12" w:author="Masahiko Aida" w:date="2012-10-14T22:37:00Z">
        <w:r w:rsidR="002B5B67">
          <w:rPr>
            <w:rFonts w:hint="eastAsia"/>
          </w:rPr>
          <w:t>初版</w:t>
        </w:r>
      </w:ins>
      <w:ins w:id="13" w:author="Masahiko Aida" w:date="2012-10-14T12:44:00Z">
        <w:r>
          <w:rPr>
            <w:rFonts w:hint="eastAsia"/>
          </w:rPr>
          <w:t>の出版時期に一番近い</w:t>
        </w:r>
        <w:r>
          <w:t>2009</w:t>
        </w:r>
        <w:r>
          <w:rPr>
            <w:rFonts w:hint="eastAsia"/>
          </w:rPr>
          <w:t>年には</w:t>
        </w:r>
        <w:r>
          <w:t>15%</w:t>
        </w:r>
      </w:ins>
      <w:ins w:id="14" w:author="Masahiko Aida" w:date="2012-10-14T12:45:00Z">
        <w:r>
          <w:rPr>
            <w:rFonts w:hint="eastAsia"/>
          </w:rPr>
          <w:t>、</w:t>
        </w:r>
        <w:r>
          <w:t>2012</w:t>
        </w:r>
        <w:r>
          <w:rPr>
            <w:rFonts w:hint="eastAsia"/>
          </w:rPr>
          <w:t>年には</w:t>
        </w:r>
        <w:r>
          <w:t>9%</w:t>
        </w:r>
        <w:r>
          <w:rPr>
            <w:rFonts w:hint="eastAsia"/>
          </w:rPr>
          <w:t>まで下がっている</w:t>
        </w:r>
      </w:ins>
      <w:ins w:id="15" w:author="Masahiko Aida" w:date="2012-10-14T12:46:00Z">
        <w:r w:rsidR="007F2D72">
          <w:rPr>
            <w:rStyle w:val="FootnoteReference"/>
          </w:rPr>
          <w:footnoteReference w:id="3"/>
        </w:r>
        <w:r>
          <w:rPr>
            <w:rFonts w:hint="eastAsia"/>
          </w:rPr>
          <w:t>。</w:t>
        </w:r>
      </w:ins>
      <w:ins w:id="17" w:author="Masahiko Aida" w:date="2012-10-14T22:21:00Z">
        <w:r w:rsidR="00BF6605">
          <w:rPr>
            <w:rFonts w:hint="eastAsia"/>
          </w:rPr>
          <w:t>回収率が下がれば下がるほど、回答者と母集団</w:t>
        </w:r>
      </w:ins>
      <w:ins w:id="18" w:author="Masahiko Aida" w:date="2012-10-14T22:22:00Z">
        <w:r w:rsidR="00BF6605">
          <w:rPr>
            <w:rFonts w:hint="eastAsia"/>
          </w:rPr>
          <w:t>が乖離する可能性は大きくなるわけであり、ウェイトを用いた補正の必然性も高まると思われる</w:t>
        </w:r>
      </w:ins>
      <w:ins w:id="19" w:author="Masahiko Aida" w:date="2012-10-14T22:38:00Z">
        <w:r w:rsidR="002B5B67">
          <w:rPr>
            <w:rStyle w:val="FootnoteReference"/>
          </w:rPr>
          <w:footnoteReference w:id="4"/>
        </w:r>
      </w:ins>
      <w:ins w:id="20" w:author="Masahiko Aida" w:date="2012-10-14T22:22:00Z">
        <w:r w:rsidR="00BF6605">
          <w:rPr>
            <w:rFonts w:hint="eastAsia"/>
          </w:rPr>
          <w:t>。</w:t>
        </w:r>
        <w:r w:rsidR="00BF6605">
          <w:tab/>
        </w:r>
      </w:ins>
    </w:p>
    <w:p w:rsidR="00B96A58" w:rsidRDefault="00B96A58" w:rsidP="00B96A58"/>
    <w:p w:rsidR="00B96A58" w:rsidRDefault="00B96A58" w:rsidP="00B96A58">
      <w:pPr>
        <w:rPr>
          <w:rFonts w:ascii="ＭＳ ゴシック" w:eastAsia="ＭＳ ゴシック" w:hAnsi="ＭＳ ゴシック"/>
          <w:b/>
        </w:rPr>
      </w:pPr>
      <w:r>
        <w:rPr>
          <w:rFonts w:ascii="ＭＳ ゴシック" w:eastAsia="ＭＳ ゴシック" w:hAnsi="ＭＳ ゴシック" w:hint="eastAsia"/>
          <w:b/>
        </w:rPr>
        <w:t>９－１．サンプリングの理論について</w:t>
      </w:r>
    </w:p>
    <w:p w:rsidR="00B96A58" w:rsidRDefault="00B96A58" w:rsidP="00B96A58">
      <w:r>
        <w:rPr>
          <w:rFonts w:hint="eastAsia"/>
        </w:rPr>
        <w:t xml:space="preserve">　抽出（サンプリング）を行う理由は何であろうか。サンプリングは、まず第一に経済的理由・利用可能な資源の限界を出発点に、サンプルを抽出しようとする動機から生まれた。ジニ係数に名を残しているイタリアの経済学者コッラド・ジニが20世紀の初頭にイタリア国勢調査の調査票からサンプルを抽出しようと考えた動機は、紙の調査票を保存しておく部屋が足りないという現実的な問題の前に、いかにして後の再分析に耐えるような「代表的な」サンプルを保存しておくか、とうものであった。</w:t>
      </w:r>
    </w:p>
    <w:p w:rsidR="00B96A58" w:rsidRDefault="00B96A58" w:rsidP="00B96A58">
      <w:r>
        <w:rPr>
          <w:rFonts w:hint="eastAsia"/>
        </w:rPr>
        <w:t xml:space="preserve">　ジニの取った解決法は現在の視点からみて最適な方法ではなかったが、その後のイェジ・ネイマン(1934)、ウィリアム・コクラン(1977)らによる理論的発展およびレスリー・キッシュ(1965)らによる調査の実施の体系化を通じて標本調査法は20世紀を通じて各国政府の公的機関をはじめとして社会科学一般において広く利用されることになった。</w:t>
      </w:r>
    </w:p>
    <w:p w:rsidR="00B96A58" w:rsidRDefault="00B96A58" w:rsidP="00B96A58">
      <w:r>
        <w:rPr>
          <w:rFonts w:hint="eastAsia"/>
        </w:rPr>
        <w:t xml:space="preserve">　サンプリング理論の基本は、①母集団名簿に含まれる</w:t>
      </w:r>
      <w:commentRangeStart w:id="21"/>
      <w:r>
        <w:rPr>
          <w:rFonts w:hint="eastAsia"/>
        </w:rPr>
        <w:t>全ての個体にゼロでない抽出確率</w:t>
      </w:r>
      <w:commentRangeEnd w:id="21"/>
      <w:r>
        <w:rPr>
          <w:rStyle w:val="CommentReference"/>
          <w:rFonts w:hint="eastAsia"/>
        </w:rPr>
        <w:commentReference w:id="21"/>
      </w:r>
      <w:r>
        <w:rPr>
          <w:rFonts w:hint="eastAsia"/>
        </w:rPr>
        <w:t>が与えられている情況で、</w:t>
      </w:r>
      <w:commentRangeStart w:id="22"/>
      <w:commentRangeStart w:id="23"/>
      <w:r>
        <w:rPr>
          <w:rFonts w:hint="eastAsia"/>
        </w:rPr>
        <w:t>サンプリングを繰り返せば理論的には必ず全ての個体をサンプルに含めることが出来</w:t>
      </w:r>
      <w:commentRangeEnd w:id="22"/>
      <w:r>
        <w:rPr>
          <w:rStyle w:val="CommentReference"/>
          <w:rFonts w:hint="eastAsia"/>
        </w:rPr>
        <w:commentReference w:id="22"/>
      </w:r>
      <w:commentRangeEnd w:id="23"/>
      <w:r>
        <w:rPr>
          <w:rStyle w:val="CommentReference"/>
          <w:rFonts w:hint="eastAsia"/>
        </w:rPr>
        <w:commentReference w:id="23"/>
      </w:r>
      <w:r>
        <w:rPr>
          <w:rFonts w:hint="eastAsia"/>
        </w:rPr>
        <w:t>、②抽出された個体を観測（通常は調査員による面接や自記式の郵送調査など）して、個体のデータを収集し、③既知の抽出確率とサンプル・データを基に母集団の属性について偏りのない(unbiased)な推定を行うことが出来るということにある。サンプリングが受け入れられる以前に行われていた全数調査に比べて、サンプルだけを調べればよいので費用と時間を大幅に減らすことが出来るという点でこれは革命的な発見であった。</w:t>
      </w:r>
    </w:p>
    <w:p w:rsidR="00B96A58" w:rsidRDefault="00B96A58" w:rsidP="00B96A58">
      <w:r>
        <w:rPr>
          <w:rFonts w:hint="eastAsia"/>
        </w:rPr>
        <w:lastRenderedPageBreak/>
        <w:t xml:space="preserve">　また、サンプリング理論のもう１つの強みは、④得られたデータの「信頼性(reliability)」を数学的に明解な方法で一意に計算できるという点である。サンプル・サイズ（社会調査では回答者数）と抽出比率およびデータの持つ分散の３つの変数から得られた推定値のもつ変動を計算することが出来る（信頼区間）。これらはネイマンによる理論的貢献の主たるものであり、大幅なコストの削減と、コストを減らしたことに伴う信頼性の低下というトレードオフを管理できることが、標本調査法が世の中に広く受け入れられた理由の１つである。</w:t>
      </w:r>
    </w:p>
    <w:p w:rsidR="00B96A58" w:rsidRDefault="00B96A58" w:rsidP="00B96A58"/>
    <w:p w:rsidR="00B96A58" w:rsidRDefault="00B96A58" w:rsidP="00B96A58">
      <w:pPr>
        <w:rPr>
          <w:rFonts w:ascii="ＭＳ ゴシック" w:eastAsia="ＭＳ ゴシック" w:hAnsi="ＭＳ ゴシック"/>
          <w:b/>
          <w:bCs/>
        </w:rPr>
      </w:pPr>
      <w:r>
        <w:rPr>
          <w:rFonts w:ascii="ＭＳ ゴシック" w:eastAsia="ＭＳ ゴシック" w:hAnsi="ＭＳ ゴシック" w:hint="eastAsia"/>
          <w:b/>
          <w:bCs/>
        </w:rPr>
        <w:t>９－２．調査の非標本誤差に対処するためのウェイトの考え方</w:t>
      </w:r>
    </w:p>
    <w:p w:rsidR="00B96A58" w:rsidRDefault="00B96A58" w:rsidP="00B96A58">
      <w:r>
        <w:rPr>
          <w:rFonts w:hint="eastAsia"/>
        </w:rPr>
        <w:t xml:space="preserve">　実際には、いくつかの理由によって①～</w:t>
      </w:r>
      <w:r>
        <w:rPr>
          <w:rFonts w:ascii="MS UI Gothic" w:eastAsia="MS UI Gothic" w:hAnsi="MS UI Gothic" w:cs="MS UI Gothic" w:hint="eastAsia"/>
        </w:rPr>
        <w:t>②</w:t>
      </w:r>
      <w:r>
        <w:rPr>
          <w:rFonts w:hint="eastAsia"/>
        </w:rPr>
        <w:t>の前提は満たされない。まず母集団の構成員を完全に網羅した理想的な名簿はまず存在しない。例えば選挙人名簿は、日本であれ米国であれ、名簿に住民の移動が反映されるまでに多少の時間がかかる。また転居者が住民票を移さなかったり、米国であれば新しい住所で選挙人登録をしないこともある。役所が名前や住所を間違えるということもある。</w:t>
      </w:r>
    </w:p>
    <w:p w:rsidR="00B96A58" w:rsidRDefault="00B96A58" w:rsidP="00B96A58">
      <w:r>
        <w:rPr>
          <w:rFonts w:hint="eastAsia"/>
        </w:rPr>
        <w:t xml:space="preserve">　選挙人名簿からサンプリングを行って調査をすれば、そのような世帯は調査対象から欠落する。やや古い研究であるが、NHKによる研究(1971)では３月から４月にかけて多くの人口移動が発生し、名簿からの欠落が大量にこの時期に発生していた（</w:t>
      </w:r>
      <w:bookmarkStart w:id="24" w:name="OLE_LINK2"/>
      <w:bookmarkStart w:id="25" w:name="OLE_LINK1"/>
      <w:r>
        <w:rPr>
          <w:rFonts w:hint="eastAsia"/>
        </w:rPr>
        <w:t>補足漏れによる誤差</w:t>
      </w:r>
      <w:bookmarkEnd w:id="24"/>
      <w:bookmarkEnd w:id="25"/>
      <w:r>
        <w:rPr>
          <w:rFonts w:hint="eastAsia"/>
        </w:rPr>
        <w:t>）。入学、卒業だけでなく、多くの人事異動が年度をまたぐかたちで行われるからである。米国の選挙人名簿に載っている名前と住所から電話番号が判明するのはせいぜい６割であり、電話調査に頼る米国の選挙調査ではこれらの世帯は調査対象から漏れている。</w:t>
      </w:r>
    </w:p>
    <w:p w:rsidR="00B96A58" w:rsidRDefault="00B96A58" w:rsidP="00B96A58">
      <w:r>
        <w:rPr>
          <w:rFonts w:hint="eastAsia"/>
        </w:rPr>
        <w:t xml:space="preserve">　この為に、②で挙げられた無作為なサンプリングを行っても、常に特定の対象は調査対象から欠落するのであり、サンプルと母集団の間に乖離が生じるほうが一般的である。この乖離に系統的な特徴があれば（例えば低所得者ほど電話を引いていないし、若い世代ほど移動の機会が多い）、調査結果にも系統的な影響を与える。そのため、この補足漏れによる誤差は重要である。一方で、補足漏れがランダムに生じている場合は、それはサンプリング・エラーであり分析結果には影響を与えない。</w:t>
      </w:r>
    </w:p>
    <w:p w:rsidR="00B96A58" w:rsidRDefault="00B96A58" w:rsidP="00B96A58">
      <w:r>
        <w:rPr>
          <w:rFonts w:hint="eastAsia"/>
        </w:rPr>
        <w:t xml:space="preserve">　近年では、②の抽出された全個体を観察するという条件も達成できない。ネイマンの理論は調査における欠測 (</w:t>
      </w:r>
      <w:proofErr w:type="spellStart"/>
      <w:r>
        <w:rPr>
          <w:rFonts w:hint="eastAsia"/>
        </w:rPr>
        <w:t>non observation</w:t>
      </w:r>
      <w:proofErr w:type="spellEnd"/>
      <w:r>
        <w:rPr>
          <w:rFonts w:hint="eastAsia"/>
        </w:rPr>
        <w:t>)は一切考慮されていないので、調査への系統的な未回答（例えば忙しい人ほど家を空けることが多く、調査員が対象を補足しにくい）による影響を直接に被るのである。また特定の質問項目への無回答（たとえば収入をたずねる質問などは、無回答が多くなりがちである）も基本的には欠測と同じ効果をもたらす。</w:t>
      </w:r>
    </w:p>
    <w:p w:rsidR="00B96A58" w:rsidRDefault="00B96A58" w:rsidP="00B96A58">
      <w:r>
        <w:rPr>
          <w:rFonts w:hint="eastAsia"/>
        </w:rPr>
        <w:t xml:space="preserve">　得られたデータに何らかの修正を加えて補足漏れ誤差や欠測の問題に対処しようという試みは、実は標本調査の黎明期から行われていた。サンプルを集計した後に、</w:t>
      </w:r>
      <w:commentRangeStart w:id="26"/>
      <w:commentRangeStart w:id="27"/>
      <w:r w:rsidR="002B5B67">
        <w:rPr>
          <w:rFonts w:hint="eastAsia"/>
        </w:rPr>
        <w:t>既知の母集団の</w:t>
      </w:r>
      <w:del w:id="28" w:author="Masahiko Aida" w:date="2012-10-14T22:40:00Z">
        <w:r w:rsidR="002B5B67" w:rsidDel="002B5B67">
          <w:rPr>
            <w:rFonts w:hint="eastAsia"/>
          </w:rPr>
          <w:delText>集計</w:delText>
        </w:r>
      </w:del>
      <w:commentRangeEnd w:id="26"/>
      <w:ins w:id="29" w:author="Masahiko Aida" w:date="2012-10-14T22:40:00Z">
        <w:r w:rsidR="002B5B67">
          <w:rPr>
            <w:rFonts w:hint="eastAsia"/>
          </w:rPr>
          <w:t>属性</w:t>
        </w:r>
      </w:ins>
      <w:r w:rsidR="002B5B67">
        <w:rPr>
          <w:rStyle w:val="CommentReference"/>
          <w:rFonts w:hint="eastAsia"/>
        </w:rPr>
        <w:commentReference w:id="26"/>
      </w:r>
      <w:commentRangeEnd w:id="27"/>
      <w:r>
        <w:rPr>
          <w:rStyle w:val="CommentReference"/>
          <w:rFonts w:hint="eastAsia"/>
        </w:rPr>
        <w:commentReference w:id="27"/>
      </w:r>
      <w:r>
        <w:rPr>
          <w:rFonts w:hint="eastAsia"/>
        </w:rPr>
        <w:t>と比較する事が可能である場合に、その乖離を修正しようという初期の例としてはデミングとステファン (1940)による米国の国勢調査のサンプルを用いた例がある。国勢調査のデータは膨大で、高速なコンピューターが存在しなかった当時、結果の集計は多大な労力と時間を要する作業であった。そのために国勢調査の結果からサンプルを抽出し、そのサンプルを分析することで効率化を図ったのである。しかし、サンプルにはサンプリング・エラーが含まれるため、標本の集計結果と母集団の集計結果に乖離が生じる。この問題を克服するためにデミングらが取ったのが、サンプルの集計結果が母集団の集計結果に一致するような比率（ウェイト）を計算し、そのウェイトを用いた推定をすることでサンプルの周辺分布と母集団の周辺分布を一致させるという方法であった。この方法は後にレイキング</w:t>
      </w:r>
      <w:ins w:id="30" w:author="Masahiko Aida" w:date="2012-10-14T22:42:00Z">
        <w:r w:rsidR="002B5B67">
          <w:t>(raking)</w:t>
        </w:r>
      </w:ins>
      <w:r>
        <w:rPr>
          <w:rFonts w:hint="eastAsia"/>
        </w:rPr>
        <w:t>と呼ばれるようになり、今日でも広く使われている方法である。</w:t>
      </w:r>
    </w:p>
    <w:p w:rsidR="00B96A58" w:rsidRDefault="00B96A58" w:rsidP="00B96A58">
      <w:r>
        <w:rPr>
          <w:rFonts w:hint="eastAsia"/>
        </w:rPr>
        <w:t xml:space="preserve">　デミングらのアプローチはサンプリング・エラーによる乖離の最小化を主たる目的としたものであったがその後の理論の発展により上述の名簿の不備による誤差や欠測による誤差についても、ウェイトを用いて誤差を減らす試みが広く行われるようになった。</w:t>
      </w:r>
    </w:p>
    <w:p w:rsidR="00B96A58" w:rsidRDefault="00B96A58" w:rsidP="00B96A58"/>
    <w:p w:rsidR="00B96A58" w:rsidRDefault="00B96A58" w:rsidP="00B96A58">
      <w:pPr>
        <w:rPr>
          <w:rFonts w:ascii="ＭＳ ゴシック" w:eastAsia="ＭＳ ゴシック" w:hAnsi="ＭＳ ゴシック"/>
          <w:b/>
          <w:bCs/>
        </w:rPr>
      </w:pPr>
      <w:r>
        <w:rPr>
          <w:rFonts w:ascii="ＭＳ ゴシック" w:eastAsia="ＭＳ ゴシック" w:hAnsi="ＭＳ ゴシック" w:hint="eastAsia"/>
          <w:b/>
          <w:bCs/>
        </w:rPr>
        <w:t>９－３．調査の抽出確率の違いに対処するためのウェイトの考え方</w:t>
      </w:r>
    </w:p>
    <w:p w:rsidR="00B96A58" w:rsidRDefault="00B96A58" w:rsidP="00B96A58">
      <w:pPr>
        <w:ind w:firstLine="240"/>
      </w:pPr>
      <w:r>
        <w:rPr>
          <w:rFonts w:hint="eastAsia"/>
        </w:rPr>
        <w:t>ここでウェイトと各種誤差の関係をまとめておこう。調査の世界では誤差には主に以下のものがある。</w:t>
      </w:r>
    </w:p>
    <w:p w:rsidR="00B96A58" w:rsidRDefault="00B96A58" w:rsidP="00B96A58">
      <w:pPr>
        <w:ind w:firstLine="240"/>
      </w:pPr>
    </w:p>
    <w:p w:rsidR="00B96A58" w:rsidRDefault="00B96A58" w:rsidP="00B96A58">
      <w:pPr>
        <w:numPr>
          <w:ilvl w:val="0"/>
          <w:numId w:val="1"/>
        </w:numPr>
        <w:ind w:left="3323" w:hanging="2722"/>
      </w:pPr>
      <w:r>
        <w:rPr>
          <w:rFonts w:hint="eastAsia"/>
        </w:rPr>
        <w:t>サンプリング・エラー：母集団の構成員からサンプルを抽出する過程で生じる誤差。ランダムな抽出をしている限りこの偏りは一定の方向性を持たずに個別の誤差がお互いを打ち消しあうために問題にならない。</w:t>
      </w:r>
    </w:p>
    <w:p w:rsidR="00B96A58" w:rsidRDefault="00B96A58" w:rsidP="00B96A58">
      <w:pPr>
        <w:numPr>
          <w:ilvl w:val="0"/>
          <w:numId w:val="1"/>
        </w:numPr>
      </w:pPr>
      <w:r>
        <w:rPr>
          <w:rFonts w:hint="eastAsia"/>
        </w:rPr>
        <w:t>非標本誤差</w:t>
      </w:r>
    </w:p>
    <w:p w:rsidR="00B96A58" w:rsidRDefault="00B96A58" w:rsidP="00B96A58">
      <w:pPr>
        <w:numPr>
          <w:ilvl w:val="1"/>
          <w:numId w:val="1"/>
        </w:numPr>
        <w:ind w:left="3816" w:hanging="2495"/>
      </w:pPr>
      <w:r>
        <w:rPr>
          <w:rFonts w:hint="eastAsia"/>
        </w:rPr>
        <w:t>補足漏れによる誤差：調査対象の母集団と利用する名簿の間の対応関係の不備から生ずる誤差。</w:t>
      </w:r>
    </w:p>
    <w:p w:rsidR="00B96A58" w:rsidRDefault="00B96A58" w:rsidP="00B96A58">
      <w:pPr>
        <w:numPr>
          <w:ilvl w:val="1"/>
          <w:numId w:val="1"/>
        </w:numPr>
        <w:ind w:left="3419" w:hanging="2098"/>
      </w:pPr>
      <w:r>
        <w:rPr>
          <w:rFonts w:hint="eastAsia"/>
        </w:rPr>
        <w:t>欠測による誤差：対象者のうち特定の属性をもった人間だけが回答者となる、あるいはならないことによる誤差。</w:t>
      </w:r>
    </w:p>
    <w:p w:rsidR="00B96A58" w:rsidRDefault="00B96A58" w:rsidP="00B96A58">
      <w:pPr>
        <w:numPr>
          <w:ilvl w:val="0"/>
          <w:numId w:val="1"/>
        </w:numPr>
        <w:ind w:left="3549" w:hanging="2948"/>
      </w:pPr>
      <w:r>
        <w:rPr>
          <w:rFonts w:hint="eastAsia"/>
        </w:rPr>
        <w:t>サンプリング・バイアス：この本に付属のデータセットのように、都市部と農村部においてサンプリングの確率を変えている場合や、電話調査、エリア・サンプリングのように、世帯内抽出を必要とする場合に、世帯人数によってサンプリングの確率が変わってしまうことによる誤差。</w:t>
      </w:r>
    </w:p>
    <w:p w:rsidR="00B96A58" w:rsidRDefault="00B96A58" w:rsidP="00B96A58">
      <w:pPr>
        <w:ind w:left="600"/>
      </w:pPr>
    </w:p>
    <w:p w:rsidR="00B96A58" w:rsidRDefault="00B96A58" w:rsidP="00B96A58">
      <w:pPr>
        <w:ind w:left="600"/>
      </w:pPr>
      <w:r>
        <w:rPr>
          <w:rFonts w:hint="eastAsia"/>
        </w:rPr>
        <w:t xml:space="preserve">　通常</w:t>
      </w:r>
      <w:r>
        <w:rPr>
          <w:rFonts w:hint="eastAsia"/>
          <w:b/>
        </w:rPr>
        <w:t>１</w:t>
      </w:r>
      <w:r>
        <w:rPr>
          <w:rFonts w:hint="eastAsia"/>
        </w:rPr>
        <w:t>はサンプル数を大きくすることで任意に小さくすることが可能であり、また偏りとしては特定の方向性を持たないために問題とならない。次節以降では</w:t>
      </w:r>
      <w:r>
        <w:rPr>
          <w:rFonts w:hint="eastAsia"/>
          <w:b/>
        </w:rPr>
        <w:t>３</w:t>
      </w:r>
      <w:r>
        <w:rPr>
          <w:rFonts w:hint="eastAsia"/>
        </w:rPr>
        <w:t>の例を扱う。通常、サンプリング・ウェイト(sampling weight)を用いることで、ほぼ完全に</w:t>
      </w:r>
      <w:r>
        <w:rPr>
          <w:rFonts w:hint="eastAsia"/>
          <w:b/>
        </w:rPr>
        <w:t>３</w:t>
      </w:r>
      <w:r>
        <w:rPr>
          <w:rFonts w:hint="eastAsia"/>
        </w:rPr>
        <w:t>による偏りは取り除くことが出来る。</w:t>
      </w:r>
    </w:p>
    <w:p w:rsidR="00B96A58" w:rsidRDefault="00B96A58" w:rsidP="00B96A58">
      <w:pPr>
        <w:ind w:left="600"/>
      </w:pPr>
      <w:r>
        <w:rPr>
          <w:rFonts w:hint="eastAsia"/>
        </w:rPr>
        <w:t xml:space="preserve">　２の補足漏れによる誤差や欠測による誤差もまた、３とほぼ同じ方法で対応することが可能である。その場合、作成されたウェイトは</w:t>
      </w:r>
      <w:ins w:id="31" w:author="Masahiko Aida" w:date="2012-10-14T22:44:00Z">
        <w:r w:rsidR="008C4A94">
          <w:rPr>
            <w:rFonts w:hint="eastAsia"/>
          </w:rPr>
          <w:t>欠測ウェイト</w:t>
        </w:r>
      </w:ins>
      <w:del w:id="32" w:author="Masahiko Aida" w:date="2012-10-14T22:44:00Z">
        <w:r w:rsidDel="008C4A94">
          <w:rPr>
            <w:rFonts w:hint="eastAsia"/>
          </w:rPr>
          <w:delText>ノンレスポンス・ウェイト</w:delText>
        </w:r>
      </w:del>
      <w:r>
        <w:rPr>
          <w:rFonts w:hint="eastAsia"/>
        </w:rPr>
        <w:t>(non-response weight)と通常呼ばれサンプリング・ウェイトとは区別されるが、</w:t>
      </w:r>
      <w:ins w:id="33" w:author="Masahiko Aida" w:date="2012-10-14T22:45:00Z">
        <w:r w:rsidR="00C03A91">
          <w:rPr>
            <w:rFonts w:hint="eastAsia"/>
          </w:rPr>
          <w:t>欠測ウェイト</w:t>
        </w:r>
      </w:ins>
      <w:del w:id="34" w:author="Masahiko Aida" w:date="2012-10-14T22:45:00Z">
        <w:r w:rsidDel="00C03A91">
          <w:rPr>
            <w:rFonts w:hint="eastAsia"/>
          </w:rPr>
          <w:delText>ノンレスポンス・ウェイト</w:delText>
        </w:r>
      </w:del>
      <w:r>
        <w:rPr>
          <w:rFonts w:hint="eastAsia"/>
        </w:rPr>
        <w:t>はサンプリング・ウェイトを内包していることが多い</w:t>
      </w:r>
      <w:r>
        <w:rPr>
          <w:rStyle w:val="FootnoteReference"/>
        </w:rPr>
        <w:footnoteReference w:id="5"/>
      </w:r>
      <w:r>
        <w:rPr>
          <w:rFonts w:hint="eastAsia"/>
        </w:rPr>
        <w:t>。注意点としては、サンプリング・ウェイトと異なり、欠側による誤差は</w:t>
      </w:r>
      <w:ins w:id="38" w:author="Masahiko Aida" w:date="2012-10-14T22:45:00Z">
        <w:r w:rsidR="00C03A91">
          <w:rPr>
            <w:rFonts w:hint="eastAsia"/>
          </w:rPr>
          <w:t>欠測ウェイト</w:t>
        </w:r>
      </w:ins>
      <w:del w:id="39" w:author="Masahiko Aida" w:date="2012-10-14T22:45:00Z">
        <w:r w:rsidDel="00C03A91">
          <w:rPr>
            <w:rFonts w:hint="eastAsia"/>
          </w:rPr>
          <w:delText>ノンレスポンス・ウェイト</w:delText>
        </w:r>
      </w:del>
      <w:r>
        <w:rPr>
          <w:rFonts w:hint="eastAsia"/>
        </w:rPr>
        <w:t>を用いたところで、かならずしも無くなるわけではないということである。</w:t>
      </w:r>
    </w:p>
    <w:p w:rsidR="00B96A58" w:rsidRDefault="00B96A58" w:rsidP="00B96A58">
      <w:pPr>
        <w:ind w:left="600"/>
      </w:pPr>
      <w:r>
        <w:rPr>
          <w:rFonts w:hint="eastAsia"/>
        </w:rPr>
        <w:t xml:space="preserve">　欧米ではノンレスポンス・ウェイト及びサンプリング・ウェイトは大抵の社会調査・疫学調査の公開データに付属しており、またその利用についても政治学・公衆衛生学などの分野では使うべきであるという一定のコンセンサスが存在するが、日本では余り受け入れられていないようである。</w:t>
      </w:r>
    </w:p>
    <w:p w:rsidR="00B96A58" w:rsidRDefault="00B96A58" w:rsidP="00B96A58"/>
    <w:p w:rsidR="00B96A58" w:rsidRDefault="00B96A58" w:rsidP="00B96A58">
      <w:pPr>
        <w:rPr>
          <w:rFonts w:ascii="ＭＳ ゴシック" w:eastAsia="ＭＳ ゴシック" w:hAnsi="ＭＳ ゴシック"/>
          <w:b/>
          <w:bCs/>
        </w:rPr>
      </w:pPr>
      <w:r>
        <w:rPr>
          <w:rFonts w:ascii="ＭＳ ゴシック" w:eastAsia="ＭＳ ゴシック" w:hAnsi="ＭＳ ゴシック" w:hint="eastAsia"/>
          <w:b/>
          <w:bCs/>
        </w:rPr>
        <w:t>９－４．ウェイト作製の実際</w:t>
      </w:r>
    </w:p>
    <w:p w:rsidR="00B96A58" w:rsidRDefault="00B96A58" w:rsidP="00B96A58">
      <w:pPr>
        <w:rPr>
          <w:rFonts w:ascii="ＭＳ ゴシック" w:eastAsia="ＭＳ ゴシック" w:hAnsi="ＭＳ ゴシック"/>
          <w:b/>
          <w:bCs/>
        </w:rPr>
      </w:pPr>
      <w:r>
        <w:rPr>
          <w:rFonts w:ascii="ＭＳ ゴシック" w:eastAsia="ＭＳ ゴシック" w:hAnsi="ＭＳ ゴシック" w:hint="eastAsia"/>
          <w:b/>
          <w:bCs/>
        </w:rPr>
        <w:t>９－４－１．事後層化</w:t>
      </w:r>
    </w:p>
    <w:p w:rsidR="00B96A58" w:rsidRDefault="00B96A58" w:rsidP="00B96A58">
      <w:r>
        <w:rPr>
          <w:rFonts w:hint="eastAsia"/>
        </w:rPr>
        <w:t xml:space="preserve">　ウェイトを作るにあたっては母集団に関する正確な情報が必要である。母集団の名簿の集計が手に入れば、それを用いる。官庁による統計など、公表されている、比較的質が高い情報が利用できるなら、それらを母集団の母数としてみなす。通常良く用いられる変数は、階級別年齢、性別、学歴などである。</w:t>
      </w:r>
    </w:p>
    <w:p w:rsidR="00B96A58" w:rsidRDefault="00B96A58" w:rsidP="00B96A58">
      <w:r>
        <w:rPr>
          <w:rFonts w:hint="eastAsia"/>
        </w:rPr>
        <w:lastRenderedPageBreak/>
        <w:t xml:space="preserve">　ここで紹介するウェイトの作成法は、事後層化(</w:t>
      </w:r>
      <w:del w:id="40" w:author="Masahiko Aida" w:date="2012-10-14T22:49:00Z">
        <w:r w:rsidDel="0057617C">
          <w:rPr>
            <w:rFonts w:hint="eastAsia"/>
          </w:rPr>
          <w:delText>cell weighting</w:delText>
        </w:r>
      </w:del>
      <w:ins w:id="41" w:author="Masahiko Aida" w:date="2012-10-14T22:49:00Z">
        <w:r w:rsidR="0057617C">
          <w:t>post stratification</w:t>
        </w:r>
      </w:ins>
      <w:r>
        <w:rPr>
          <w:rFonts w:hint="eastAsia"/>
        </w:rPr>
        <w:t>)による方法である。事後層化によってウェイトを作る場合、まず２変量もしくは多変量の分布から得られる母集団の集計を用いる。典型的には、国勢調査などのデータのクロス表の数値や母集団名簿の数値を利用する。クロス表の様な複数の変数の組み合わせに対応する母集団の数値が手に入らない場合は、周辺度数のみを用いたレイキングという方法が用いられることも多々あるが、基本的には事後層化を単純化したものとみなすことで同じコマンドが利用できるので省略する。</w:t>
      </w:r>
    </w:p>
    <w:p w:rsidR="00B96A58" w:rsidRDefault="00B96A58" w:rsidP="00B96A58"/>
    <w:p w:rsidR="00B96A58" w:rsidRDefault="00B96A58" w:rsidP="00B96A58">
      <w:pPr>
        <w:rPr>
          <w:rFonts w:ascii="ＭＳ ゴシック" w:eastAsia="ＭＳ ゴシック" w:hAnsi="ＭＳ ゴシック"/>
          <w:b/>
          <w:bCs/>
        </w:rPr>
      </w:pPr>
      <w:r>
        <w:rPr>
          <w:rFonts w:ascii="ＭＳ ゴシック" w:eastAsia="ＭＳ ゴシック" w:hAnsi="ＭＳ ゴシック" w:hint="eastAsia"/>
          <w:b/>
          <w:bCs/>
        </w:rPr>
        <w:t xml:space="preserve">９－４－２　</w:t>
      </w:r>
      <w:proofErr w:type="spellStart"/>
      <w:r>
        <w:rPr>
          <w:rFonts w:ascii="ＭＳ ゴシック" w:eastAsia="ＭＳ ゴシック" w:hAnsi="ＭＳ ゴシック" w:hint="eastAsia"/>
          <w:b/>
          <w:bCs/>
        </w:rPr>
        <w:t>svr</w:t>
      </w:r>
      <w:proofErr w:type="spellEnd"/>
      <w:r>
        <w:rPr>
          <w:rFonts w:ascii="ＭＳ ゴシック" w:eastAsia="ＭＳ ゴシック" w:hAnsi="ＭＳ ゴシック" w:hint="eastAsia"/>
          <w:b/>
          <w:bCs/>
        </w:rPr>
        <w:t>コマンドのインストール</w:t>
      </w:r>
    </w:p>
    <w:p w:rsidR="00B96A58" w:rsidRDefault="00B96A58" w:rsidP="00B96A58">
      <w:r>
        <w:rPr>
          <w:rFonts w:hint="eastAsia"/>
        </w:rPr>
        <w:t xml:space="preserve">　初期状態では、</w:t>
      </w:r>
      <w:proofErr w:type="spellStart"/>
      <w:r>
        <w:rPr>
          <w:rFonts w:hint="eastAsia"/>
        </w:rPr>
        <w:t>Stata</w:t>
      </w:r>
      <w:proofErr w:type="spellEnd"/>
      <w:r>
        <w:rPr>
          <w:rFonts w:hint="eastAsia"/>
        </w:rPr>
        <w:t>にはウェイトそのものを作るコマンドはインストールされていない。</w:t>
      </w:r>
      <w:proofErr w:type="spellStart"/>
      <w:r>
        <w:rPr>
          <w:rFonts w:ascii="ＭＳ ゴシック" w:eastAsia="ＭＳ ゴシック" w:hAnsi="ＭＳ ゴシック" w:hint="eastAsia"/>
        </w:rPr>
        <w:t>spost</w:t>
      </w:r>
      <w:proofErr w:type="spellEnd"/>
      <w:r>
        <w:rPr>
          <w:rFonts w:hint="eastAsia"/>
        </w:rPr>
        <w:t>と同様に、ウェイトを作成する</w:t>
      </w:r>
      <w:proofErr w:type="spellStart"/>
      <w:r>
        <w:rPr>
          <w:rFonts w:ascii="ＭＳ ゴシック" w:eastAsia="ＭＳ ゴシック" w:hAnsi="ＭＳ ゴシック" w:hint="eastAsia"/>
        </w:rPr>
        <w:t>svr</w:t>
      </w:r>
      <w:proofErr w:type="spellEnd"/>
      <w:r>
        <w:rPr>
          <w:rFonts w:hint="eastAsia"/>
        </w:rPr>
        <w:t xml:space="preserve"> コマンドをインストールする必要がある。</w:t>
      </w:r>
      <w:proofErr w:type="spellStart"/>
      <w:r>
        <w:rPr>
          <w:rFonts w:ascii="ＭＳ ゴシック" w:eastAsia="ＭＳ ゴシック" w:hAnsi="ＭＳ ゴシック" w:hint="eastAsia"/>
        </w:rPr>
        <w:t>spost</w:t>
      </w:r>
      <w:proofErr w:type="spellEnd"/>
      <w:r>
        <w:rPr>
          <w:rFonts w:hint="eastAsia"/>
        </w:rPr>
        <w:t>と同じく、このコマンドをインストールするためには、インターネットへの接続が必須である。</w:t>
      </w:r>
    </w:p>
    <w:p w:rsidR="00B96A58" w:rsidRDefault="00B96A58" w:rsidP="00B96A58">
      <w:r>
        <w:rPr>
          <w:rFonts w:hint="eastAsia"/>
        </w:rPr>
        <w:t xml:space="preserve">　インターネットに接続された状態で、</w:t>
      </w:r>
    </w:p>
    <w:p w:rsidR="00B96A58" w:rsidRDefault="00B96A58" w:rsidP="00B96A58"/>
    <w:p w:rsidR="00B96A58" w:rsidRDefault="00B96A58" w:rsidP="00B96A58">
      <w:pPr>
        <w:rPr>
          <w:rFonts w:ascii="ＭＳ ゴシック" w:eastAsia="ＭＳ ゴシック" w:hAnsi="ＭＳ ゴシック" w:cs="System"/>
          <w:bCs/>
          <w:sz w:val="20"/>
          <w:szCs w:val="20"/>
          <w:lang w:val="ja-JP"/>
        </w:rPr>
      </w:pPr>
      <w:r>
        <w:rPr>
          <w:rFonts w:ascii="ＭＳ ゴシック" w:eastAsia="ＭＳ ゴシック" w:hAnsi="ＭＳ ゴシック" w:hint="eastAsia"/>
        </w:rPr>
        <w:tab/>
      </w:r>
      <w:r>
        <w:rPr>
          <w:rFonts w:ascii="ＭＳ ゴシック" w:eastAsia="ＭＳ ゴシック" w:hAnsi="ＭＳ ゴシック" w:cs="System" w:hint="eastAsia"/>
          <w:bCs/>
          <w:sz w:val="20"/>
          <w:szCs w:val="20"/>
          <w:lang w:val="ja-JP"/>
        </w:rPr>
        <w:t xml:space="preserve">net search svr　</w:t>
      </w:r>
    </w:p>
    <w:p w:rsidR="00B96A58" w:rsidRDefault="00B96A58" w:rsidP="00B96A58"/>
    <w:p w:rsidR="00B96A58" w:rsidRDefault="00B96A58" w:rsidP="00B96A58">
      <w:r>
        <w:rPr>
          <w:rFonts w:hint="eastAsia"/>
        </w:rPr>
        <w:t>と入力すると、以下の表示がされるので、□で囲んだエリアをクリックする。インストールされるファイルについての情報を示した別ウィンドウが開くので、Click here to installをクリックすれば、インストールできる。</w:t>
      </w:r>
    </w:p>
    <w:p w:rsidR="00B96A58" w:rsidRDefault="00B96A58" w:rsidP="00B96A58"/>
    <w:p w:rsidR="00B96A58" w:rsidRDefault="00B96A58" w:rsidP="00B96A58">
      <w:pPr>
        <w:rPr>
          <w:rFonts w:ascii="ＭＳ ゴシック" w:eastAsia="ＭＳ ゴシック" w:hAnsi="ＭＳ ゴシック" w:cs="Courier New"/>
        </w:rPr>
      </w:pPr>
      <w:r>
        <w:rPr>
          <w:rFonts w:ascii="ＭＳ ゴシック" w:eastAsia="ＭＳ ゴシック" w:hAnsi="ＭＳ ゴシック" w:cs="Courier New" w:hint="eastAsia"/>
        </w:rPr>
        <w:t xml:space="preserve">. </w:t>
      </w:r>
      <w:proofErr w:type="gramStart"/>
      <w:r>
        <w:rPr>
          <w:rFonts w:ascii="ＭＳ ゴシック" w:eastAsia="ＭＳ ゴシック" w:hAnsi="ＭＳ ゴシック" w:cs="Courier New" w:hint="eastAsia"/>
        </w:rPr>
        <w:t>net</w:t>
      </w:r>
      <w:proofErr w:type="gramEnd"/>
      <w:r>
        <w:rPr>
          <w:rFonts w:ascii="ＭＳ ゴシック" w:eastAsia="ＭＳ ゴシック" w:hAnsi="ＭＳ ゴシック" w:cs="Courier New" w:hint="eastAsia"/>
        </w:rPr>
        <w:t xml:space="preserve"> search </w:t>
      </w:r>
      <w:proofErr w:type="spellStart"/>
      <w:r>
        <w:rPr>
          <w:rFonts w:ascii="ＭＳ ゴシック" w:eastAsia="ＭＳ ゴシック" w:hAnsi="ＭＳ ゴシック" w:cs="Courier New" w:hint="eastAsia"/>
        </w:rPr>
        <w:t>svr</w:t>
      </w:r>
      <w:proofErr w:type="spellEnd"/>
    </w:p>
    <w:p w:rsidR="00B96A58" w:rsidRDefault="00B96A58" w:rsidP="00B96A58">
      <w:pPr>
        <w:rPr>
          <w:rFonts w:ascii="ＭＳ ゴシック" w:eastAsia="ＭＳ ゴシック" w:hAnsi="ＭＳ ゴシック" w:cs="Courier New"/>
        </w:rPr>
      </w:pPr>
      <w:r>
        <w:rPr>
          <w:rFonts w:ascii="ＭＳ ゴシック" w:eastAsia="ＭＳ ゴシック" w:hAnsi="ＭＳ ゴシック" w:cs="Courier New" w:hint="eastAsia"/>
        </w:rPr>
        <w:t>(</w:t>
      </w:r>
      <w:proofErr w:type="gramStart"/>
      <w:r>
        <w:rPr>
          <w:rFonts w:ascii="ＭＳ ゴシック" w:eastAsia="ＭＳ ゴシック" w:hAnsi="ＭＳ ゴシック" w:cs="Courier New" w:hint="eastAsia"/>
        </w:rPr>
        <w:t>contacting</w:t>
      </w:r>
      <w:proofErr w:type="gramEnd"/>
      <w:r>
        <w:rPr>
          <w:rFonts w:ascii="ＭＳ ゴシック" w:eastAsia="ＭＳ ゴシック" w:hAnsi="ＭＳ ゴシック" w:cs="Courier New" w:hint="eastAsia"/>
        </w:rPr>
        <w:t xml:space="preserve"> http://www.stata.com)</w:t>
      </w:r>
    </w:p>
    <w:p w:rsidR="00B96A58" w:rsidRDefault="00B96A58" w:rsidP="00B96A58">
      <w:pPr>
        <w:rPr>
          <w:rFonts w:ascii="ＭＳ ゴシック" w:eastAsia="ＭＳ ゴシック" w:hAnsi="ＭＳ ゴシック" w:cs="Courier New"/>
        </w:rPr>
      </w:pPr>
    </w:p>
    <w:p w:rsidR="00B96A58" w:rsidRDefault="00B96A58" w:rsidP="00B96A58">
      <w:pPr>
        <w:rPr>
          <w:rFonts w:ascii="ＭＳ ゴシック" w:eastAsia="ＭＳ ゴシック" w:hAnsi="ＭＳ ゴシック" w:cs="Courier New"/>
        </w:rPr>
      </w:pPr>
      <w:r>
        <w:rPr>
          <w:rFonts w:ascii="ＭＳ ゴシック" w:eastAsia="ＭＳ ゴシック" w:hAnsi="ＭＳ ゴシック" w:cs="Courier New" w:hint="eastAsia"/>
        </w:rPr>
        <w:t>1 package found (</w:t>
      </w:r>
      <w:proofErr w:type="spellStart"/>
      <w:r>
        <w:rPr>
          <w:rFonts w:ascii="ＭＳ ゴシック" w:eastAsia="ＭＳ ゴシック" w:hAnsi="ＭＳ ゴシック" w:cs="Courier New" w:hint="eastAsia"/>
        </w:rPr>
        <w:t>Stata</w:t>
      </w:r>
      <w:proofErr w:type="spellEnd"/>
      <w:r>
        <w:rPr>
          <w:rFonts w:ascii="ＭＳ ゴシック" w:eastAsia="ＭＳ ゴシック" w:hAnsi="ＭＳ ゴシック" w:cs="Courier New" w:hint="eastAsia"/>
        </w:rPr>
        <w:t xml:space="preserve"> Journal and STB listed first)</w:t>
      </w:r>
    </w:p>
    <w:p w:rsidR="00B96A58" w:rsidRDefault="00B96A58" w:rsidP="00B96A58">
      <w:pPr>
        <w:rPr>
          <w:rFonts w:ascii="ＭＳ ゴシック" w:eastAsia="ＭＳ ゴシック" w:hAnsi="ＭＳ ゴシック" w:cs="Courier New"/>
        </w:rPr>
      </w:pPr>
      <w:r>
        <w:rPr>
          <w:rFonts w:ascii="ＭＳ ゴシック" w:eastAsia="ＭＳ ゴシック" w:hAnsi="ＭＳ ゴシック" w:cs="Courier New" w:hint="eastAsia"/>
        </w:rPr>
        <w:t>----------------------------------------------------</w:t>
      </w:r>
    </w:p>
    <w:p w:rsidR="00B96A58" w:rsidRDefault="00B96A58" w:rsidP="00B96A58">
      <w:pPr>
        <w:rPr>
          <w:rFonts w:ascii="ＭＳ ゴシック" w:eastAsia="ＭＳ ゴシック" w:hAnsi="ＭＳ ゴシック" w:cs="Courier New"/>
        </w:rPr>
      </w:pPr>
    </w:p>
    <w:p w:rsidR="00B96A58" w:rsidRDefault="00B96A58" w:rsidP="00B96A58">
      <w:pPr>
        <w:rPr>
          <w:rFonts w:ascii="ＭＳ ゴシック" w:eastAsia="ＭＳ ゴシック" w:hAnsi="ＭＳ ゴシック" w:cs="Courier New"/>
        </w:rPr>
      </w:pP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-57150</wp:posOffset>
                </wp:positionH>
                <wp:positionV relativeFrom="paragraph">
                  <wp:posOffset>29845</wp:posOffset>
                </wp:positionV>
                <wp:extent cx="3060065" cy="190500"/>
                <wp:effectExtent l="9525" t="10795" r="6985" b="82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065" cy="190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5pt;margin-top:2.35pt;width:240.9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" filled="f">
                <v:textbox inset="5.85pt,.7pt,5.85pt,.7pt"/>
              </v:rect>
            </w:pict>
          </mc:Fallback>
        </mc:AlternateContent>
      </w:r>
      <w:proofErr w:type="spellStart"/>
      <w:proofErr w:type="gramStart"/>
      <w:r>
        <w:rPr>
          <w:rFonts w:ascii="ＭＳ ゴシック" w:eastAsia="ＭＳ ゴシック" w:hAnsi="ＭＳ ゴシック" w:cs="Courier New" w:hint="eastAsia"/>
        </w:rPr>
        <w:t>svr</w:t>
      </w:r>
      <w:proofErr w:type="spellEnd"/>
      <w:proofErr w:type="gramEnd"/>
      <w:r>
        <w:rPr>
          <w:rFonts w:ascii="ＭＳ ゴシック" w:eastAsia="ＭＳ ゴシック" w:hAnsi="ＭＳ ゴシック" w:cs="Courier New" w:hint="eastAsia"/>
        </w:rPr>
        <w:t xml:space="preserve"> from http://fmwww.bc.edu/RePEc/bocode/s</w:t>
      </w:r>
    </w:p>
    <w:p w:rsidR="00B96A58" w:rsidRDefault="00B96A58" w:rsidP="00B96A58">
      <w:pPr>
        <w:rPr>
          <w:rFonts w:ascii="ＭＳ ゴシック" w:eastAsia="ＭＳ ゴシック" w:hAnsi="ＭＳ ゴシック" w:cs="Courier New"/>
        </w:rPr>
      </w:pPr>
      <w:r>
        <w:rPr>
          <w:rFonts w:ascii="ＭＳ ゴシック" w:eastAsia="ＭＳ ゴシック" w:hAnsi="ＭＳ ゴシック" w:cs="Courier New" w:hint="eastAsia"/>
        </w:rPr>
        <w:t xml:space="preserve">    'SVR': module to compute estimates with survey replication (SVR) based</w:t>
      </w:r>
    </w:p>
    <w:p w:rsidR="00B96A58" w:rsidRDefault="00B96A58" w:rsidP="00B96A58">
      <w:pPr>
        <w:rPr>
          <w:rFonts w:ascii="ＭＳ ゴシック" w:eastAsia="ＭＳ ゴシック" w:hAnsi="ＭＳ ゴシック" w:cs="Courier New"/>
        </w:rPr>
      </w:pPr>
      <w:r>
        <w:rPr>
          <w:rFonts w:ascii="ＭＳ ゴシック" w:eastAsia="ＭＳ ゴシック" w:hAnsi="ＭＳ ゴシック" w:cs="Courier New" w:hint="eastAsia"/>
        </w:rPr>
        <w:t xml:space="preserve">    </w:t>
      </w:r>
      <w:proofErr w:type="gramStart"/>
      <w:r>
        <w:rPr>
          <w:rFonts w:ascii="ＭＳ ゴシック" w:eastAsia="ＭＳ ゴシック" w:hAnsi="ＭＳ ゴシック" w:cs="Courier New" w:hint="eastAsia"/>
        </w:rPr>
        <w:t>standard</w:t>
      </w:r>
      <w:proofErr w:type="gramEnd"/>
      <w:r>
        <w:rPr>
          <w:rFonts w:ascii="ＭＳ ゴシック" w:eastAsia="ＭＳ ゴシック" w:hAnsi="ＭＳ ゴシック" w:cs="Courier New" w:hint="eastAsia"/>
        </w:rPr>
        <w:t xml:space="preserve"> errors / The prefix </w:t>
      </w:r>
      <w:proofErr w:type="spellStart"/>
      <w:r>
        <w:rPr>
          <w:rFonts w:ascii="ＭＳ ゴシック" w:eastAsia="ＭＳ ゴシック" w:hAnsi="ＭＳ ゴシック" w:cs="Courier New" w:hint="eastAsia"/>
        </w:rPr>
        <w:t>svr</w:t>
      </w:r>
      <w:proofErr w:type="spellEnd"/>
      <w:r>
        <w:rPr>
          <w:rFonts w:ascii="ＭＳ ゴシック" w:eastAsia="ＭＳ ゴシック" w:hAnsi="ＭＳ ゴシック" w:cs="Courier New" w:hint="eastAsia"/>
        </w:rPr>
        <w:t xml:space="preserve"> stands for </w:t>
      </w:r>
      <w:proofErr w:type="spellStart"/>
      <w:r>
        <w:rPr>
          <w:rFonts w:ascii="ＭＳ ゴシック" w:eastAsia="ＭＳ ゴシック" w:hAnsi="ＭＳ ゴシック" w:cs="Courier New" w:hint="eastAsia"/>
        </w:rPr>
        <w:t>SurVey</w:t>
      </w:r>
      <w:proofErr w:type="spellEnd"/>
      <w:r>
        <w:rPr>
          <w:rFonts w:ascii="ＭＳ ゴシック" w:eastAsia="ＭＳ ゴシック" w:hAnsi="ＭＳ ゴシック" w:cs="Courier New" w:hint="eastAsia"/>
        </w:rPr>
        <w:t xml:space="preserve"> Replication, and refers</w:t>
      </w:r>
    </w:p>
    <w:p w:rsidR="00B96A58" w:rsidRDefault="00B96A58" w:rsidP="00B96A58">
      <w:pPr>
        <w:rPr>
          <w:rFonts w:ascii="ＭＳ ゴシック" w:eastAsia="ＭＳ ゴシック" w:hAnsi="ＭＳ ゴシック" w:cs="Courier New"/>
        </w:rPr>
      </w:pPr>
      <w:r>
        <w:rPr>
          <w:rFonts w:ascii="ＭＳ ゴシック" w:eastAsia="ＭＳ ゴシック" w:hAnsi="ＭＳ ゴシック" w:cs="Courier New" w:hint="eastAsia"/>
        </w:rPr>
        <w:t xml:space="preserve">    </w:t>
      </w:r>
      <w:proofErr w:type="gramStart"/>
      <w:r>
        <w:rPr>
          <w:rFonts w:ascii="ＭＳ ゴシック" w:eastAsia="ＭＳ ゴシック" w:hAnsi="ＭＳ ゴシック" w:cs="Courier New" w:hint="eastAsia"/>
        </w:rPr>
        <w:t>to</w:t>
      </w:r>
      <w:proofErr w:type="gramEnd"/>
      <w:r>
        <w:rPr>
          <w:rFonts w:ascii="ＭＳ ゴシック" w:eastAsia="ＭＳ ゴシック" w:hAnsi="ＭＳ ゴシック" w:cs="Courier New" w:hint="eastAsia"/>
        </w:rPr>
        <w:t xml:space="preserve"> / commands that analyze complex survey data using replication /</w:t>
      </w:r>
    </w:p>
    <w:p w:rsidR="00B96A58" w:rsidRDefault="00B96A58" w:rsidP="00B96A58">
      <w:pPr>
        <w:rPr>
          <w:rFonts w:ascii="ＭＳ ゴシック" w:eastAsia="ＭＳ ゴシック" w:hAnsi="ＭＳ ゴシック" w:cs="Courier New"/>
        </w:rPr>
      </w:pPr>
      <w:r>
        <w:rPr>
          <w:rFonts w:ascii="ＭＳ ゴシック" w:eastAsia="ＭＳ ゴシック" w:hAnsi="ＭＳ ゴシック" w:cs="Courier New" w:hint="eastAsia"/>
        </w:rPr>
        <w:t xml:space="preserve">    </w:t>
      </w:r>
      <w:proofErr w:type="gramStart"/>
      <w:r>
        <w:rPr>
          <w:rFonts w:ascii="ＭＳ ゴシック" w:eastAsia="ＭＳ ゴシック" w:hAnsi="ＭＳ ゴシック" w:cs="Courier New" w:hint="eastAsia"/>
        </w:rPr>
        <w:t>methods</w:t>
      </w:r>
      <w:proofErr w:type="gramEnd"/>
      <w:r>
        <w:rPr>
          <w:rFonts w:ascii="ＭＳ ゴシック" w:eastAsia="ＭＳ ゴシック" w:hAnsi="ＭＳ ゴシック" w:cs="Courier New" w:hint="eastAsia"/>
        </w:rPr>
        <w:t>.  The available methods are balanced repeated replication / (BRR),</w:t>
      </w:r>
    </w:p>
    <w:p w:rsidR="00B96A58" w:rsidRDefault="00B96A58" w:rsidP="00B96A58"/>
    <w:p w:rsidR="00B96A58" w:rsidRDefault="00B96A58" w:rsidP="00B96A58"/>
    <w:p w:rsidR="00B96A58" w:rsidRDefault="00B96A58" w:rsidP="00B96A58">
      <w:pPr>
        <w:rPr>
          <w:rFonts w:ascii="ＭＳ ゴシック" w:eastAsia="ＭＳ ゴシック" w:hAnsi="ＭＳ ゴシック"/>
          <w:b/>
          <w:bCs/>
        </w:rPr>
      </w:pPr>
      <w:r>
        <w:rPr>
          <w:rFonts w:ascii="ＭＳ ゴシック" w:eastAsia="ＭＳ ゴシック" w:hAnsi="ＭＳ ゴシック" w:hint="eastAsia"/>
          <w:b/>
          <w:bCs/>
        </w:rPr>
        <w:t xml:space="preserve">９－４－３　</w:t>
      </w:r>
      <w:proofErr w:type="spellStart"/>
      <w:r>
        <w:rPr>
          <w:rFonts w:ascii="ＭＳ ゴシック" w:eastAsia="ＭＳ ゴシック" w:hAnsi="ＭＳ ゴシック" w:cs="Courier New" w:hint="eastAsia"/>
          <w:b/>
          <w:bCs/>
          <w:szCs w:val="21"/>
        </w:rPr>
        <w:t>Survwgt</w:t>
      </w:r>
      <w:proofErr w:type="spellEnd"/>
      <w:r>
        <w:rPr>
          <w:rFonts w:ascii="ＭＳ ゴシック" w:eastAsia="ＭＳ ゴシック" w:hAnsi="ＭＳ ゴシック" w:cs="Courier New" w:hint="eastAsia"/>
          <w:b/>
          <w:bCs/>
          <w:szCs w:val="21"/>
        </w:rPr>
        <w:t>による</w:t>
      </w:r>
      <w:r>
        <w:rPr>
          <w:rFonts w:ascii="ＭＳ ゴシック" w:eastAsia="ＭＳ ゴシック" w:hAnsi="ＭＳ ゴシック" w:hint="eastAsia"/>
          <w:b/>
          <w:bCs/>
        </w:rPr>
        <w:t xml:space="preserve">ウェイトの作成　</w:t>
      </w:r>
    </w:p>
    <w:p w:rsidR="00B96A58" w:rsidRDefault="00B96A58" w:rsidP="00B96A58">
      <w:pPr>
        <w:ind w:firstLine="240"/>
      </w:pPr>
      <w:r>
        <w:rPr>
          <w:rFonts w:hint="eastAsia"/>
        </w:rPr>
        <w:t>表９－１は、教科書付属の調査のサンプル計画である。この調査では、対象者が地方と都市規模で層化されて抽出されていた。その分配は純粋なランダムではなく、むしろ大きく偏っている。</w:t>
      </w:r>
    </w:p>
    <w:p w:rsidR="00B96A58" w:rsidRDefault="00B96A58" w:rsidP="00B96A58">
      <w:pPr>
        <w:ind w:firstLine="240"/>
      </w:pPr>
      <w:r>
        <w:rPr>
          <w:rFonts w:hint="eastAsia"/>
        </w:rPr>
        <w:t>表９－１ａでは対象者１人あたりが何人の母集団を代表しているか(N/n)を計算しているが、例えば関東・甲信越では母集団での人口31298578人からサンプルとして684人を抽出しているから、１人の対象者が45,758人を代表していることになる。一方で、九州では１人の対象者が代表するのはずっと少ない29,703人になる。一方、都市規模の表に目を向けてみれば、14大都市では39,243人に１人が抽出されている一方で、5000人未満の小さな郡部では2,541人に１人が抽出されている。</w:t>
      </w:r>
    </w:p>
    <w:p w:rsidR="00B96A58" w:rsidRDefault="00B96A58" w:rsidP="00B96A58">
      <w:r>
        <w:rPr>
          <w:rFonts w:hint="eastAsia"/>
        </w:rPr>
        <w:t xml:space="preserve">　これは、この調査が都市部と郡部との比較を目的としており、その目的のためには単純に人口規模で比例配分をしては郡部の対象者が少なくなりすぎると判断されたためである。回答者</w:t>
      </w:r>
      <w:r>
        <w:rPr>
          <w:rFonts w:hint="eastAsia"/>
        </w:rPr>
        <w:lastRenderedPageBreak/>
        <w:t>が少なければ十分な推定の精度を保てないために、意図的に郡部を多めに抽出(over sampling)したのである。しかし、そのことが郡部と都市部を合わせて推定した際に、郡部のデータがより強く反映されてしまうという問題を引き起こしている。適切なウェイトをかけて分析すれば、この問題を調整可能である。以下に、その手順を示そう。</w:t>
      </w:r>
    </w:p>
    <w:p w:rsidR="00B96A58" w:rsidRDefault="00B96A58" w:rsidP="00B96A58"/>
    <w:p w:rsidR="00B96A58" w:rsidRDefault="00B96A58" w:rsidP="00B96A58">
      <w:pPr>
        <w:jc w:val="center"/>
      </w:pPr>
      <w:r>
        <w:rPr>
          <w:rFonts w:hint="eastAsia"/>
        </w:rPr>
        <w:t>表９－１　サンプル・データの調査計画と回収数</w:t>
      </w:r>
    </w:p>
    <w:p w:rsidR="00B96A58" w:rsidRDefault="00B96A58" w:rsidP="00B96A58">
      <w:r>
        <w:rPr>
          <w:rFonts w:hint="eastAsia"/>
        </w:rPr>
        <w:t>ａ．調査計画と回収数</w:t>
      </w:r>
    </w:p>
    <w:p w:rsidR="00B96A58" w:rsidRDefault="00B96A58" w:rsidP="00B96A58">
      <w:pPr>
        <w:jc w:val="center"/>
      </w:pPr>
      <w:r>
        <w:rPr>
          <w:noProof/>
        </w:rPr>
        <w:drawing>
          <wp:inline distT="0" distB="0" distL="0" distR="0">
            <wp:extent cx="5486400" cy="1617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1617345"/>
                    </a:xfrm>
                    <a:prstGeom prst="rect">
                      <a:avLst/>
                    </a:prstGeom>
                    <a:noFill/>
                    <a:ln>
                      <a:noFill/>
                    </a:ln>
                  </pic:spPr>
                </pic:pic>
              </a:graphicData>
            </a:graphic>
          </wp:inline>
        </w:drawing>
      </w:r>
    </w:p>
    <w:p w:rsidR="00B96A58" w:rsidRDefault="00B96A58" w:rsidP="00B96A58"/>
    <w:p w:rsidR="00B96A58" w:rsidRDefault="00B96A58" w:rsidP="00B96A58">
      <w:r>
        <w:rPr>
          <w:rFonts w:hint="eastAsia"/>
        </w:rPr>
        <w:t>ｂ．層化表</w:t>
      </w:r>
    </w:p>
    <w:p w:rsidR="00B96A58" w:rsidRDefault="00B96A58" w:rsidP="00B96A58">
      <w:r>
        <w:rPr>
          <w:noProof/>
        </w:rPr>
        <w:drawing>
          <wp:inline distT="0" distB="0" distL="0" distR="0">
            <wp:extent cx="5477510" cy="2230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7510" cy="2230120"/>
                    </a:xfrm>
                    <a:prstGeom prst="rect">
                      <a:avLst/>
                    </a:prstGeom>
                    <a:noFill/>
                    <a:ln>
                      <a:noFill/>
                    </a:ln>
                  </pic:spPr>
                </pic:pic>
              </a:graphicData>
            </a:graphic>
          </wp:inline>
        </w:drawing>
      </w:r>
    </w:p>
    <w:p w:rsidR="00B96A58" w:rsidRDefault="00B96A58" w:rsidP="00B96A58"/>
    <w:p w:rsidR="00B96A58" w:rsidRDefault="00B96A58" w:rsidP="00B96A58">
      <w:r>
        <w:rPr>
          <w:rFonts w:hint="eastAsia"/>
        </w:rPr>
        <w:t xml:space="preserve">　まず表９－２に示したデータを表９－１ｂの</w:t>
      </w:r>
      <w:r>
        <w:rPr>
          <w:rStyle w:val="CommentReference"/>
        </w:rPr>
        <w:annotationRef/>
      </w:r>
      <w:commentRangeStart w:id="42"/>
      <w:r>
        <w:rPr>
          <w:rFonts w:hint="eastAsia"/>
        </w:rPr>
        <w:t>層化表</w:t>
      </w:r>
      <w:commentRangeEnd w:id="42"/>
      <w:r>
        <w:rPr>
          <w:rStyle w:val="CommentReference"/>
          <w:rFonts w:hint="eastAsia"/>
        </w:rPr>
        <w:commentReference w:id="42"/>
      </w:r>
      <w:r>
        <w:rPr>
          <w:rFonts w:hint="eastAsia"/>
        </w:rPr>
        <w:t>を元に準備する。</w:t>
      </w:r>
      <w:commentRangeStart w:id="43"/>
      <w:r>
        <w:rPr>
          <w:rFonts w:hint="eastAsia"/>
        </w:rPr>
        <w:t>regionは地域であり１が北海道・東北地域を示し、２が関東・甲信越。３が東海・北陸、４が近畿、５が中国・四国、６が九州である。また</w:t>
      </w:r>
      <w:proofErr w:type="spellStart"/>
      <w:r>
        <w:rPr>
          <w:rFonts w:hint="eastAsia"/>
        </w:rPr>
        <w:t>citysize</w:t>
      </w:r>
      <w:proofErr w:type="spellEnd"/>
      <w:r>
        <w:rPr>
          <w:rFonts w:hint="eastAsia"/>
        </w:rPr>
        <w:t>は５が5000人未満の都市規模、</w:t>
      </w:r>
      <w:ins w:id="44" w:author="Masahiko Aida" w:date="2012-10-14T22:56:00Z">
        <w:r w:rsidR="003A09F2">
          <w:rPr>
            <w:rFonts w:hint="eastAsia"/>
          </w:rPr>
          <w:t>４が</w:t>
        </w:r>
      </w:ins>
      <w:ins w:id="45" w:author="Masahiko Aida" w:date="2012-10-14T22:57:00Z">
        <w:r w:rsidR="003A09F2">
          <w:t>5000</w:t>
        </w:r>
        <w:r w:rsidR="003A09F2">
          <w:rPr>
            <w:rFonts w:hint="eastAsia"/>
          </w:rPr>
          <w:t>人以上、３が１万人いじょう、</w:t>
        </w:r>
        <w:r w:rsidR="000D1F42">
          <w:rPr>
            <w:rFonts w:hint="eastAsia"/>
          </w:rPr>
          <w:t>２がその他の市で、最後に</w:t>
        </w:r>
      </w:ins>
      <w:r>
        <w:rPr>
          <w:rFonts w:hint="eastAsia"/>
        </w:rPr>
        <w:t>１が14大都市</w:t>
      </w:r>
      <w:ins w:id="46" w:author="Masahiko Aida" w:date="2012-10-14T22:57:00Z">
        <w:r w:rsidR="00D95734">
          <w:rPr>
            <w:rFonts w:hint="eastAsia"/>
          </w:rPr>
          <w:t>である。</w:t>
        </w:r>
      </w:ins>
      <w:del w:id="47" w:author="Masahiko Aida" w:date="2012-10-14T22:57:00Z">
        <w:r w:rsidDel="00D95734">
          <w:rPr>
            <w:rFonts w:hint="eastAsia"/>
          </w:rPr>
          <w:delText>で、人口希望が小さいほど、値が大きくなるようになっている。</w:delText>
        </w:r>
      </w:del>
      <w:commentRangeEnd w:id="43"/>
      <w:r>
        <w:rPr>
          <w:rStyle w:val="CommentReference"/>
          <w:rFonts w:hint="eastAsia"/>
        </w:rPr>
        <w:commentReference w:id="43"/>
      </w:r>
      <w:r>
        <w:rPr>
          <w:rFonts w:hint="eastAsia"/>
        </w:rPr>
        <w:t>つまり、サンプルデータには６つの地域に５つの都市規模が存在し、全部で30の層が存在する。</w:t>
      </w:r>
      <w:proofErr w:type="spellStart"/>
      <w:r>
        <w:rPr>
          <w:rFonts w:hint="eastAsia"/>
        </w:rPr>
        <w:t>StratumPop</w:t>
      </w:r>
      <w:proofErr w:type="spellEnd"/>
      <w:r>
        <w:rPr>
          <w:rFonts w:hint="eastAsia"/>
        </w:rPr>
        <w:t>の列は各層における母集団の人口である。</w:t>
      </w:r>
    </w:p>
    <w:p w:rsidR="00B96A58" w:rsidRDefault="00B96A58" w:rsidP="00B96A58"/>
    <w:p w:rsidR="00B96A58" w:rsidRDefault="00B96A58" w:rsidP="00B96A58">
      <w:r>
        <w:rPr>
          <w:noProof/>
        </w:rPr>
        <w:lastRenderedPageBreak/>
        <w:drawing>
          <wp:inline distT="0" distB="0" distL="0" distR="0">
            <wp:extent cx="2592070" cy="566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2070" cy="5667375"/>
                    </a:xfrm>
                    <a:prstGeom prst="rect">
                      <a:avLst/>
                    </a:prstGeom>
                    <a:noFill/>
                    <a:ln>
                      <a:noFill/>
                    </a:ln>
                  </pic:spPr>
                </pic:pic>
              </a:graphicData>
            </a:graphic>
          </wp:inline>
        </w:drawing>
      </w:r>
    </w:p>
    <w:p w:rsidR="00B96A58" w:rsidRDefault="00B96A58" w:rsidP="00B96A58">
      <w:r>
        <w:rPr>
          <w:rFonts w:hint="eastAsia"/>
        </w:rPr>
        <w:t>表　９－２　事後層化を行うために準備するデータ</w:t>
      </w:r>
    </w:p>
    <w:p w:rsidR="00B96A58" w:rsidRDefault="00B96A58" w:rsidP="00B96A58"/>
    <w:p w:rsidR="00B96A58" w:rsidRDefault="00B96A58" w:rsidP="00B96A58">
      <w:r>
        <w:rPr>
          <w:rFonts w:hint="eastAsia"/>
        </w:rPr>
        <w:t xml:space="preserve">　まず各々の層を識別する変数を作る。これは都市規模と地域の組み合わせを識別できればなんでもよい。ここでは、表９－２の様に30の層に１～30の数値を振ることにしよう。</w:t>
      </w:r>
    </w:p>
    <w:p w:rsidR="00B96A58" w:rsidRDefault="00B96A58" w:rsidP="00B96A58"/>
    <w:p w:rsidR="00B96A58" w:rsidRDefault="00B96A58" w:rsidP="00B96A58">
      <w:pPr>
        <w:rPr>
          <w:b/>
        </w:rPr>
      </w:pPr>
      <w:r>
        <w:rPr>
          <w:rFonts w:hint="eastAsia"/>
          <w:b/>
        </w:rPr>
        <w:t>・層変数を指定</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gen</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0</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1  if region == 1 &amp; </w:t>
      </w:r>
      <w:proofErr w:type="spellStart"/>
      <w:r>
        <w:rPr>
          <w:rFonts w:ascii="ＭＳ ゴシック" w:eastAsia="ＭＳ ゴシック" w:hAnsi="ＭＳ ゴシック" w:cs="Courier New" w:hint="eastAsia"/>
        </w:rPr>
        <w:t>Citysize</w:t>
      </w:r>
      <w:proofErr w:type="spellEnd"/>
      <w:r>
        <w:rPr>
          <w:rFonts w:ascii="ＭＳ ゴシック" w:eastAsia="ＭＳ ゴシック" w:hAnsi="ＭＳ ゴシック" w:cs="Courier New" w:hint="eastAsia"/>
        </w:rPr>
        <w:t xml:space="preserve"> == 1</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2  if region == 1 &amp; </w:t>
      </w:r>
      <w:proofErr w:type="spellStart"/>
      <w:r>
        <w:rPr>
          <w:rFonts w:ascii="ＭＳ ゴシック" w:eastAsia="ＭＳ ゴシック" w:hAnsi="ＭＳ ゴシック" w:cs="Courier New" w:hint="eastAsia"/>
        </w:rPr>
        <w:t>Citysize</w:t>
      </w:r>
      <w:proofErr w:type="spellEnd"/>
      <w:r>
        <w:rPr>
          <w:rFonts w:ascii="ＭＳ ゴシック" w:eastAsia="ＭＳ ゴシック" w:hAnsi="ＭＳ ゴシック" w:cs="Courier New" w:hint="eastAsia"/>
        </w:rPr>
        <w:t xml:space="preserve"> == 2</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3  if region == 1 &amp; </w:t>
      </w:r>
      <w:proofErr w:type="spellStart"/>
      <w:r>
        <w:rPr>
          <w:rFonts w:ascii="ＭＳ ゴシック" w:eastAsia="ＭＳ ゴシック" w:hAnsi="ＭＳ ゴシック" w:cs="Courier New" w:hint="eastAsia"/>
        </w:rPr>
        <w:t>Citysize</w:t>
      </w:r>
      <w:proofErr w:type="spellEnd"/>
      <w:r>
        <w:rPr>
          <w:rFonts w:ascii="ＭＳ ゴシック" w:eastAsia="ＭＳ ゴシック" w:hAnsi="ＭＳ ゴシック" w:cs="Courier New" w:hint="eastAsia"/>
        </w:rPr>
        <w:t xml:space="preserve"> == 3</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4  if region == 1 &amp; </w:t>
      </w:r>
      <w:proofErr w:type="spellStart"/>
      <w:r>
        <w:rPr>
          <w:rFonts w:ascii="ＭＳ ゴシック" w:eastAsia="ＭＳ ゴシック" w:hAnsi="ＭＳ ゴシック" w:cs="Courier New" w:hint="eastAsia"/>
        </w:rPr>
        <w:t>Citysize</w:t>
      </w:r>
      <w:proofErr w:type="spellEnd"/>
      <w:r>
        <w:rPr>
          <w:rFonts w:ascii="ＭＳ ゴシック" w:eastAsia="ＭＳ ゴシック" w:hAnsi="ＭＳ ゴシック" w:cs="Courier New" w:hint="eastAsia"/>
        </w:rPr>
        <w:t xml:space="preserve"> == 4</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5  if region == 1 &amp; </w:t>
      </w:r>
      <w:proofErr w:type="spellStart"/>
      <w:r>
        <w:rPr>
          <w:rFonts w:ascii="ＭＳ ゴシック" w:eastAsia="ＭＳ ゴシック" w:hAnsi="ＭＳ ゴシック" w:cs="Courier New" w:hint="eastAsia"/>
        </w:rPr>
        <w:t>Citysize</w:t>
      </w:r>
      <w:proofErr w:type="spellEnd"/>
      <w:r>
        <w:rPr>
          <w:rFonts w:ascii="ＭＳ ゴシック" w:eastAsia="ＭＳ ゴシック" w:hAnsi="ＭＳ ゴシック" w:cs="Courier New" w:hint="eastAsia"/>
        </w:rPr>
        <w:t xml:space="preserve"> == 5</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6  if region == 2 &amp; </w:t>
      </w:r>
      <w:proofErr w:type="spellStart"/>
      <w:r>
        <w:rPr>
          <w:rFonts w:ascii="ＭＳ ゴシック" w:eastAsia="ＭＳ ゴシック" w:hAnsi="ＭＳ ゴシック" w:cs="Courier New" w:hint="eastAsia"/>
        </w:rPr>
        <w:t>Citysize</w:t>
      </w:r>
      <w:proofErr w:type="spellEnd"/>
      <w:r>
        <w:rPr>
          <w:rFonts w:ascii="ＭＳ ゴシック" w:eastAsia="ＭＳ ゴシック" w:hAnsi="ＭＳ ゴシック" w:cs="Courier New" w:hint="eastAsia"/>
        </w:rPr>
        <w:t xml:space="preserve"> == 1</w:t>
      </w:r>
    </w:p>
    <w:p w:rsidR="00B96A58" w:rsidRDefault="00B96A58" w:rsidP="00B96A58">
      <w:pPr>
        <w:rPr>
          <w:rFonts w:ascii="Courier New" w:hAnsi="Courier New" w:cs="Courier New"/>
        </w:rPr>
      </w:pPr>
    </w:p>
    <w:p w:rsidR="00B96A58" w:rsidRDefault="00B96A58" w:rsidP="00B96A58">
      <w:pPr>
        <w:rPr>
          <w:rFonts w:ascii="ＭＳ ゴシック" w:eastAsia="ＭＳ ゴシック" w:hAnsi="ＭＳ ゴシック" w:cs="Courier New"/>
        </w:rPr>
      </w:pPr>
      <w:r>
        <w:rPr>
          <w:rFonts w:ascii="ＭＳ ゴシック" w:eastAsia="ＭＳ ゴシック" w:hAnsi="ＭＳ ゴシック" w:cs="Courier New" w:hint="eastAsia"/>
        </w:rPr>
        <w:lastRenderedPageBreak/>
        <w:t>途中省略</w:t>
      </w:r>
    </w:p>
    <w:p w:rsidR="00B96A58" w:rsidRDefault="00B96A58" w:rsidP="00B96A58">
      <w:pPr>
        <w:rPr>
          <w:rFonts w:ascii="Courier New" w:hAnsi="Courier New" w:cs="Courier New"/>
        </w:rPr>
      </w:pP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28 if region == 6 &amp; </w:t>
      </w:r>
      <w:proofErr w:type="spellStart"/>
      <w:r>
        <w:rPr>
          <w:rFonts w:ascii="ＭＳ ゴシック" w:eastAsia="ＭＳ ゴシック" w:hAnsi="ＭＳ ゴシック" w:cs="Courier New" w:hint="eastAsia"/>
        </w:rPr>
        <w:t>Citysize</w:t>
      </w:r>
      <w:proofErr w:type="spellEnd"/>
      <w:r>
        <w:rPr>
          <w:rFonts w:ascii="ＭＳ ゴシック" w:eastAsia="ＭＳ ゴシック" w:hAnsi="ＭＳ ゴシック" w:cs="Courier New" w:hint="eastAsia"/>
        </w:rPr>
        <w:t xml:space="preserve"> == 3</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29 if region == 6 &amp; </w:t>
      </w:r>
      <w:proofErr w:type="spellStart"/>
      <w:r>
        <w:rPr>
          <w:rFonts w:ascii="ＭＳ ゴシック" w:eastAsia="ＭＳ ゴシック" w:hAnsi="ＭＳ ゴシック" w:cs="Courier New" w:hint="eastAsia"/>
        </w:rPr>
        <w:t>Citysize</w:t>
      </w:r>
      <w:proofErr w:type="spellEnd"/>
      <w:r>
        <w:rPr>
          <w:rFonts w:ascii="ＭＳ ゴシック" w:eastAsia="ＭＳ ゴシック" w:hAnsi="ＭＳ ゴシック" w:cs="Courier New" w:hint="eastAsia"/>
        </w:rPr>
        <w:t xml:space="preserve"> == 4</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30 if region == 6 &amp; </w:t>
      </w:r>
      <w:proofErr w:type="spellStart"/>
      <w:r>
        <w:rPr>
          <w:rFonts w:ascii="ＭＳ ゴシック" w:eastAsia="ＭＳ ゴシック" w:hAnsi="ＭＳ ゴシック" w:cs="Courier New" w:hint="eastAsia"/>
        </w:rPr>
        <w:t>Citysize</w:t>
      </w:r>
      <w:proofErr w:type="spellEnd"/>
      <w:r>
        <w:rPr>
          <w:rFonts w:ascii="ＭＳ ゴシック" w:eastAsia="ＭＳ ゴシック" w:hAnsi="ＭＳ ゴシック" w:cs="Courier New" w:hint="eastAsia"/>
        </w:rPr>
        <w:t xml:space="preserve"> == 5</w:t>
      </w:r>
    </w:p>
    <w:p w:rsidR="00B96A58" w:rsidRDefault="00B96A58" w:rsidP="00B96A58"/>
    <w:p w:rsidR="00B96A58" w:rsidRDefault="00B96A58" w:rsidP="00B96A58">
      <w:r>
        <w:rPr>
          <w:rFonts w:hint="eastAsia"/>
        </w:rPr>
        <w:t xml:space="preserve">　地域と都市規模に対応する層変数(</w:t>
      </w:r>
      <w:proofErr w:type="spellStart"/>
      <w:r>
        <w:rPr>
          <w:rFonts w:hint="eastAsia"/>
        </w:rPr>
        <w:t>strata</w:t>
      </w:r>
      <w:r>
        <w:rPr>
          <w:rFonts w:ascii="Courier New" w:hAnsi="Courier New" w:cs="Courier New"/>
        </w:rPr>
        <w:t>ID</w:t>
      </w:r>
      <w:proofErr w:type="spellEnd"/>
      <w:r>
        <w:rPr>
          <w:rFonts w:hint="eastAsia"/>
        </w:rPr>
        <w:t>)を指定した後は、下の様に、各層の人口を指定する。</w:t>
      </w:r>
    </w:p>
    <w:p w:rsidR="00B96A58" w:rsidRDefault="00B96A58" w:rsidP="00B96A58"/>
    <w:p w:rsidR="00B96A58" w:rsidRDefault="00B96A58" w:rsidP="00B96A58">
      <w:pPr>
        <w:rPr>
          <w:b/>
        </w:rPr>
      </w:pPr>
      <w:r>
        <w:rPr>
          <w:rFonts w:hint="eastAsia"/>
          <w:b/>
        </w:rPr>
        <w:t>・各層の人口を指定する</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gen</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StratumPop</w:t>
      </w:r>
      <w:proofErr w:type="spellEnd"/>
      <w:r>
        <w:rPr>
          <w:rFonts w:ascii="ＭＳ ゴシック" w:eastAsia="ＭＳ ゴシック" w:hAnsi="ＭＳ ゴシック" w:cs="Courier New" w:hint="eastAsia"/>
        </w:rPr>
        <w:t xml:space="preserve"> = 0</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StratumPop</w:t>
      </w:r>
      <w:proofErr w:type="spellEnd"/>
      <w:r>
        <w:rPr>
          <w:rFonts w:ascii="ＭＳ ゴシック" w:eastAsia="ＭＳ ゴシック" w:hAnsi="ＭＳ ゴシック" w:cs="Courier New" w:hint="eastAsia"/>
        </w:rPr>
        <w:t xml:space="preserve"> =  1910605  if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1</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StratumPop</w:t>
      </w:r>
      <w:proofErr w:type="spellEnd"/>
      <w:r>
        <w:rPr>
          <w:rFonts w:ascii="ＭＳ ゴシック" w:eastAsia="ＭＳ ゴシック" w:hAnsi="ＭＳ ゴシック" w:cs="Courier New" w:hint="eastAsia"/>
        </w:rPr>
        <w:t xml:space="preserve"> =  5190967  if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2</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StratumPop</w:t>
      </w:r>
      <w:proofErr w:type="spellEnd"/>
      <w:r>
        <w:rPr>
          <w:rFonts w:ascii="ＭＳ ゴシック" w:eastAsia="ＭＳ ゴシック" w:hAnsi="ＭＳ ゴシック" w:cs="Courier New" w:hint="eastAsia"/>
        </w:rPr>
        <w:t xml:space="preserve"> =  1806037  if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3</w:t>
      </w:r>
    </w:p>
    <w:p w:rsidR="00B96A58" w:rsidRDefault="00B96A58" w:rsidP="00B96A58">
      <w:pPr>
        <w:rPr>
          <w:rFonts w:ascii="ＭＳ ゴシック" w:eastAsia="ＭＳ ゴシック" w:hAnsi="ＭＳ ゴシック" w:cs="Courier New"/>
        </w:rPr>
      </w:pPr>
    </w:p>
    <w:p w:rsidR="00B96A58" w:rsidRDefault="00B96A58" w:rsidP="00B96A58">
      <w:pPr>
        <w:rPr>
          <w:rFonts w:ascii="ＭＳ ゴシック" w:eastAsia="ＭＳ ゴシック" w:hAnsi="ＭＳ ゴシック" w:cs="Courier New"/>
        </w:rPr>
      </w:pPr>
      <w:r>
        <w:rPr>
          <w:rFonts w:ascii="ＭＳ ゴシック" w:eastAsia="ＭＳ ゴシック" w:hAnsi="ＭＳ ゴシック" w:cs="Courier New" w:hint="eastAsia"/>
        </w:rPr>
        <w:t>途中省略</w:t>
      </w:r>
    </w:p>
    <w:p w:rsidR="00B96A58" w:rsidRDefault="00B96A58" w:rsidP="00B96A58">
      <w:pPr>
        <w:rPr>
          <w:rFonts w:ascii="ＭＳ ゴシック" w:eastAsia="ＭＳ ゴシック" w:hAnsi="ＭＳ ゴシック" w:cs="Courier New"/>
        </w:rPr>
      </w:pP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StratumPop</w:t>
      </w:r>
      <w:proofErr w:type="spellEnd"/>
      <w:r>
        <w:rPr>
          <w:rFonts w:ascii="ＭＳ ゴシック" w:eastAsia="ＭＳ ゴシック" w:hAnsi="ＭＳ ゴシック" w:cs="Courier New" w:hint="eastAsia"/>
        </w:rPr>
        <w:t xml:space="preserve"> =  1759087  if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28</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StratumPop</w:t>
      </w:r>
      <w:proofErr w:type="spellEnd"/>
      <w:r>
        <w:rPr>
          <w:rFonts w:ascii="ＭＳ ゴシック" w:eastAsia="ＭＳ ゴシック" w:hAnsi="ＭＳ ゴシック" w:cs="Courier New" w:hint="eastAsia"/>
        </w:rPr>
        <w:t xml:space="preserve"> =  623232   if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29</w:t>
      </w:r>
    </w:p>
    <w:p w:rsidR="00B96A58" w:rsidRDefault="00B96A58" w:rsidP="00B96A58">
      <w:pPr>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replace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StratumPop</w:t>
      </w:r>
      <w:proofErr w:type="spellEnd"/>
      <w:r>
        <w:rPr>
          <w:rFonts w:ascii="ＭＳ ゴシック" w:eastAsia="ＭＳ ゴシック" w:hAnsi="ＭＳ ゴシック" w:cs="Courier New" w:hint="eastAsia"/>
        </w:rPr>
        <w:t xml:space="preserve"> =  180766   if </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 xml:space="preserve"> == 30</w:t>
      </w:r>
    </w:p>
    <w:p w:rsidR="00B96A58" w:rsidRDefault="00B96A58" w:rsidP="00B96A58"/>
    <w:p w:rsidR="00B96A58" w:rsidRDefault="00B96A58" w:rsidP="00B96A58">
      <w:r>
        <w:rPr>
          <w:rFonts w:hint="eastAsia"/>
        </w:rPr>
        <w:t xml:space="preserve">　</w:t>
      </w:r>
      <w:r>
        <w:rPr>
          <w:rFonts w:ascii="ＭＳ ゴシック" w:eastAsia="ＭＳ ゴシック" w:hAnsi="ＭＳ ゴシック" w:hint="eastAsia"/>
        </w:rPr>
        <w:t>tab</w:t>
      </w:r>
      <w:r>
        <w:rPr>
          <w:rFonts w:hint="eastAsia"/>
        </w:rPr>
        <w:t>ulateを用いて層別の人口が正しく追加された事を確認してみよう。</w:t>
      </w:r>
      <w:r>
        <w:rPr>
          <w:rFonts w:hint="eastAsia"/>
        </w:rPr>
        <w:br/>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w:t>
      </w:r>
      <w:proofErr w:type="gramStart"/>
      <w:r>
        <w:rPr>
          <w:rFonts w:ascii="ＭＳ ゴシック" w:eastAsia="ＭＳ ゴシック" w:hAnsi="ＭＳ ゴシック" w:cs="Courier New" w:hint="eastAsia"/>
        </w:rPr>
        <w:t>tab</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StratumPop</w:t>
      </w:r>
      <w:proofErr w:type="spellEnd"/>
    </w:p>
    <w:p w:rsidR="00B96A58" w:rsidRDefault="00B96A58" w:rsidP="00B96A58">
      <w:pPr>
        <w:spacing w:line="240" w:lineRule="exact"/>
        <w:rPr>
          <w:rFonts w:ascii="ＭＳ ゴシック" w:eastAsia="ＭＳ ゴシック" w:hAnsi="ＭＳ ゴシック" w:cs="Courier New"/>
        </w:rPr>
      </w:pPr>
    </w:p>
    <w:p w:rsidR="000A466A" w:rsidRPr="000A466A" w:rsidRDefault="000A466A" w:rsidP="000A466A">
      <w:pPr>
        <w:spacing w:line="240" w:lineRule="exact"/>
        <w:rPr>
          <w:ins w:id="48" w:author="Masahiko Aida" w:date="2012-10-14T22:59:00Z"/>
          <w:rFonts w:ascii="ＭＳ ゴシック" w:eastAsia="ＭＳ ゴシック" w:hAnsi="ＭＳ ゴシック" w:cs="Courier New"/>
        </w:rPr>
      </w:pPr>
      <w:proofErr w:type="spellStart"/>
      <w:proofErr w:type="gramStart"/>
      <w:ins w:id="49" w:author="Masahiko Aida" w:date="2012-10-14T22:59:00Z">
        <w:r w:rsidRPr="000A466A">
          <w:rPr>
            <w:rFonts w:ascii="ＭＳ ゴシック" w:eastAsia="ＭＳ ゴシック" w:hAnsi="ＭＳ ゴシック" w:cs="Courier New"/>
          </w:rPr>
          <w:t>Stratum_Pop</w:t>
        </w:r>
        <w:proofErr w:type="spellEnd"/>
        <w:r w:rsidRPr="000A466A">
          <w:rPr>
            <w:rFonts w:ascii="ＭＳ ゴシック" w:eastAsia="ＭＳ ゴシック" w:hAnsi="ＭＳ ゴシック" w:cs="Courier New"/>
          </w:rPr>
          <w:t xml:space="preserve"> |      Freq.</w:t>
        </w:r>
        <w:proofErr w:type="gramEnd"/>
        <w:r w:rsidRPr="000A466A">
          <w:rPr>
            <w:rFonts w:ascii="ＭＳ ゴシック" w:eastAsia="ＭＳ ゴシック" w:hAnsi="ＭＳ ゴシック" w:cs="Courier New"/>
          </w:rPr>
          <w:t xml:space="preserve">     </w:t>
        </w:r>
        <w:proofErr w:type="gramStart"/>
        <w:r w:rsidRPr="000A466A">
          <w:rPr>
            <w:rFonts w:ascii="ＭＳ ゴシック" w:eastAsia="ＭＳ ゴシック" w:hAnsi="ＭＳ ゴシック" w:cs="Courier New"/>
          </w:rPr>
          <w:t>Percent        Cum.</w:t>
        </w:r>
        <w:proofErr w:type="gramEnd"/>
      </w:ins>
    </w:p>
    <w:p w:rsidR="000A466A" w:rsidRPr="000A466A" w:rsidRDefault="000A466A" w:rsidP="000A466A">
      <w:pPr>
        <w:spacing w:line="240" w:lineRule="exact"/>
        <w:rPr>
          <w:ins w:id="50" w:author="Masahiko Aida" w:date="2012-10-14T22:59:00Z"/>
          <w:rFonts w:ascii="ＭＳ ゴシック" w:eastAsia="ＭＳ ゴシック" w:hAnsi="ＭＳ ゴシック" w:cs="Courier New"/>
        </w:rPr>
      </w:pPr>
      <w:ins w:id="51" w:author="Masahiko Aida" w:date="2012-10-14T22:59:00Z">
        <w:r w:rsidRPr="000A466A">
          <w:rPr>
            <w:rFonts w:ascii="ＭＳ ゴシック" w:eastAsia="ＭＳ ゴシック" w:hAnsi="ＭＳ ゴシック" w:cs="Courier New"/>
          </w:rPr>
          <w:t>------------+-----------------------------------</w:t>
        </w:r>
      </w:ins>
    </w:p>
    <w:p w:rsidR="000A466A" w:rsidRPr="000A466A" w:rsidRDefault="000A466A" w:rsidP="000A466A">
      <w:pPr>
        <w:spacing w:line="240" w:lineRule="exact"/>
        <w:rPr>
          <w:ins w:id="52" w:author="Masahiko Aida" w:date="2012-10-14T22:59:00Z"/>
          <w:rFonts w:ascii="ＭＳ ゴシック" w:eastAsia="ＭＳ ゴシック" w:hAnsi="ＭＳ ゴシック" w:cs="Courier New"/>
        </w:rPr>
      </w:pPr>
      <w:ins w:id="53" w:author="Masahiko Aida" w:date="2012-10-14T22:59:00Z">
        <w:r w:rsidRPr="000A466A">
          <w:rPr>
            <w:rFonts w:ascii="ＭＳ ゴシック" w:eastAsia="ＭＳ ゴシック" w:hAnsi="ＭＳ ゴシック" w:cs="Courier New"/>
          </w:rPr>
          <w:t xml:space="preserve">      62764 |         17        1.18        1.18</w:t>
        </w:r>
      </w:ins>
    </w:p>
    <w:p w:rsidR="000A466A" w:rsidRPr="000A466A" w:rsidRDefault="000A466A" w:rsidP="000A466A">
      <w:pPr>
        <w:spacing w:line="240" w:lineRule="exact"/>
        <w:rPr>
          <w:ins w:id="54" w:author="Masahiko Aida" w:date="2012-10-14T22:59:00Z"/>
          <w:rFonts w:ascii="ＭＳ ゴシック" w:eastAsia="ＭＳ ゴシック" w:hAnsi="ＭＳ ゴシック" w:cs="Courier New"/>
        </w:rPr>
      </w:pPr>
      <w:ins w:id="55" w:author="Masahiko Aida" w:date="2012-10-14T22:59:00Z">
        <w:r w:rsidRPr="000A466A">
          <w:rPr>
            <w:rFonts w:ascii="ＭＳ ゴシック" w:eastAsia="ＭＳ ゴシック" w:hAnsi="ＭＳ ゴシック" w:cs="Courier New"/>
          </w:rPr>
          <w:t xml:space="preserve">      89424 |         24        1.66        2.84</w:t>
        </w:r>
      </w:ins>
    </w:p>
    <w:p w:rsidR="000A466A" w:rsidRPr="000A466A" w:rsidRDefault="000A466A" w:rsidP="000A466A">
      <w:pPr>
        <w:spacing w:line="240" w:lineRule="exact"/>
        <w:rPr>
          <w:ins w:id="56" w:author="Masahiko Aida" w:date="2012-10-14T22:59:00Z"/>
          <w:rFonts w:ascii="ＭＳ ゴシック" w:eastAsia="ＭＳ ゴシック" w:hAnsi="ＭＳ ゴシック" w:cs="Courier New"/>
        </w:rPr>
      </w:pPr>
      <w:ins w:id="57" w:author="Masahiko Aida" w:date="2012-10-14T22:59:00Z">
        <w:r w:rsidRPr="000A466A">
          <w:rPr>
            <w:rFonts w:ascii="ＭＳ ゴシック" w:eastAsia="ＭＳ ゴシック" w:hAnsi="ＭＳ ゴシック" w:cs="Courier New"/>
          </w:rPr>
          <w:t xml:space="preserve">     163039 |         40        2.77        5.61</w:t>
        </w:r>
      </w:ins>
    </w:p>
    <w:p w:rsidR="000A466A" w:rsidRPr="000A466A" w:rsidRDefault="000A466A" w:rsidP="000A466A">
      <w:pPr>
        <w:spacing w:line="240" w:lineRule="exact"/>
        <w:rPr>
          <w:ins w:id="58" w:author="Masahiko Aida" w:date="2012-10-14T22:59:00Z"/>
          <w:rFonts w:ascii="ＭＳ ゴシック" w:eastAsia="ＭＳ ゴシック" w:hAnsi="ＭＳ ゴシック" w:cs="Courier New"/>
        </w:rPr>
      </w:pPr>
      <w:ins w:id="59" w:author="Masahiko Aida" w:date="2012-10-14T22:59:00Z">
        <w:r w:rsidRPr="000A466A">
          <w:rPr>
            <w:rFonts w:ascii="ＭＳ ゴシック" w:eastAsia="ＭＳ ゴシック" w:hAnsi="ＭＳ ゴシック" w:cs="Courier New"/>
          </w:rPr>
          <w:t xml:space="preserve">     180766 |         56        3.88        9.48</w:t>
        </w:r>
      </w:ins>
    </w:p>
    <w:p w:rsidR="000A466A" w:rsidRPr="000A466A" w:rsidRDefault="000A466A" w:rsidP="000A466A">
      <w:pPr>
        <w:spacing w:line="240" w:lineRule="exact"/>
        <w:rPr>
          <w:ins w:id="60" w:author="Masahiko Aida" w:date="2012-10-14T22:59:00Z"/>
          <w:rFonts w:ascii="ＭＳ ゴシック" w:eastAsia="ＭＳ ゴシック" w:hAnsi="ＭＳ ゴシック" w:cs="Courier New"/>
        </w:rPr>
      </w:pPr>
      <w:ins w:id="61" w:author="Masahiko Aida" w:date="2012-10-14T22:59:00Z">
        <w:r w:rsidRPr="000A466A">
          <w:rPr>
            <w:rFonts w:ascii="ＭＳ ゴシック" w:eastAsia="ＭＳ ゴシック" w:hAnsi="ＭＳ ゴシック" w:cs="Courier New"/>
          </w:rPr>
          <w:t xml:space="preserve">     209536 |         56        3.88       13.36</w:t>
        </w:r>
      </w:ins>
    </w:p>
    <w:p w:rsidR="000A466A" w:rsidRPr="000A466A" w:rsidRDefault="000A466A" w:rsidP="000A466A">
      <w:pPr>
        <w:spacing w:line="240" w:lineRule="exact"/>
        <w:rPr>
          <w:ins w:id="62" w:author="Masahiko Aida" w:date="2012-10-14T22:59:00Z"/>
          <w:rFonts w:ascii="ＭＳ ゴシック" w:eastAsia="ＭＳ ゴシック" w:hAnsi="ＭＳ ゴシック" w:cs="Courier New"/>
        </w:rPr>
      </w:pPr>
      <w:ins w:id="63" w:author="Masahiko Aida" w:date="2012-10-14T22:59:00Z">
        <w:r w:rsidRPr="000A466A">
          <w:rPr>
            <w:rFonts w:ascii="ＭＳ ゴシック" w:eastAsia="ＭＳ ゴシック" w:hAnsi="ＭＳ ゴシック" w:cs="Courier New"/>
          </w:rPr>
          <w:t xml:space="preserve">     244534 |         26        1.80       15.16</w:t>
        </w:r>
      </w:ins>
    </w:p>
    <w:p w:rsidR="000A466A" w:rsidRPr="000A466A" w:rsidRDefault="000A466A" w:rsidP="000A466A">
      <w:pPr>
        <w:spacing w:line="240" w:lineRule="exact"/>
        <w:rPr>
          <w:ins w:id="64" w:author="Masahiko Aida" w:date="2012-10-14T22:59:00Z"/>
          <w:rFonts w:ascii="ＭＳ ゴシック" w:eastAsia="ＭＳ ゴシック" w:hAnsi="ＭＳ ゴシック" w:cs="Courier New"/>
        </w:rPr>
      </w:pPr>
      <w:ins w:id="65" w:author="Masahiko Aida" w:date="2012-10-14T22:59:00Z">
        <w:r w:rsidRPr="000A466A">
          <w:rPr>
            <w:rFonts w:ascii="ＭＳ ゴシック" w:eastAsia="ＭＳ ゴシック" w:hAnsi="ＭＳ ゴシック" w:cs="Courier New"/>
          </w:rPr>
          <w:t xml:space="preserve">     303996 |         27        1.87       17.02</w:t>
        </w:r>
      </w:ins>
    </w:p>
    <w:p w:rsidR="000A466A" w:rsidRPr="000A466A" w:rsidRDefault="000A466A" w:rsidP="000A466A">
      <w:pPr>
        <w:spacing w:line="240" w:lineRule="exact"/>
        <w:rPr>
          <w:ins w:id="66" w:author="Masahiko Aida" w:date="2012-10-14T22:59:00Z"/>
          <w:rFonts w:ascii="ＭＳ ゴシック" w:eastAsia="ＭＳ ゴシック" w:hAnsi="ＭＳ ゴシック" w:cs="Courier New"/>
        </w:rPr>
      </w:pPr>
      <w:ins w:id="67" w:author="Masahiko Aida" w:date="2012-10-14T22:59:00Z">
        <w:r w:rsidRPr="000A466A">
          <w:rPr>
            <w:rFonts w:ascii="ＭＳ ゴシック" w:eastAsia="ＭＳ ゴシック" w:hAnsi="ＭＳ ゴシック" w:cs="Courier New"/>
          </w:rPr>
          <w:t xml:space="preserve">     310929 |         91        6.30       23.32</w:t>
        </w:r>
      </w:ins>
    </w:p>
    <w:p w:rsidR="000A466A" w:rsidRPr="000A466A" w:rsidRDefault="000A466A" w:rsidP="000A466A">
      <w:pPr>
        <w:spacing w:line="240" w:lineRule="exact"/>
        <w:rPr>
          <w:ins w:id="68" w:author="Masahiko Aida" w:date="2012-10-14T22:59:00Z"/>
          <w:rFonts w:ascii="ＭＳ ゴシック" w:eastAsia="ＭＳ ゴシック" w:hAnsi="ＭＳ ゴシック" w:cs="Courier New"/>
        </w:rPr>
      </w:pPr>
      <w:ins w:id="69" w:author="Masahiko Aida" w:date="2012-10-14T22:59:00Z">
        <w:r w:rsidRPr="000A466A">
          <w:rPr>
            <w:rFonts w:ascii="ＭＳ ゴシック" w:eastAsia="ＭＳ ゴシック" w:hAnsi="ＭＳ ゴシック" w:cs="Courier New"/>
          </w:rPr>
          <w:t xml:space="preserve">     414430 |         43        2.98       26.30</w:t>
        </w:r>
      </w:ins>
    </w:p>
    <w:p w:rsidR="000A466A" w:rsidRPr="000A466A" w:rsidRDefault="000A466A" w:rsidP="000A466A">
      <w:pPr>
        <w:spacing w:line="240" w:lineRule="exact"/>
        <w:rPr>
          <w:ins w:id="70" w:author="Masahiko Aida" w:date="2012-10-14T22:59:00Z"/>
          <w:rFonts w:ascii="ＭＳ ゴシック" w:eastAsia="ＭＳ ゴシック" w:hAnsi="ＭＳ ゴシック" w:cs="Courier New"/>
        </w:rPr>
      </w:pPr>
      <w:ins w:id="71" w:author="Masahiko Aida" w:date="2012-10-14T22:59:00Z">
        <w:r w:rsidRPr="000A466A">
          <w:rPr>
            <w:rFonts w:ascii="ＭＳ ゴシック" w:eastAsia="ＭＳ ゴシック" w:hAnsi="ＭＳ ゴシック" w:cs="Courier New"/>
          </w:rPr>
          <w:t xml:space="preserve">     474498 |         39        2.70       29.00</w:t>
        </w:r>
      </w:ins>
    </w:p>
    <w:p w:rsidR="000A466A" w:rsidRPr="000A466A" w:rsidRDefault="000A466A" w:rsidP="000A466A">
      <w:pPr>
        <w:spacing w:line="240" w:lineRule="exact"/>
        <w:rPr>
          <w:ins w:id="72" w:author="Masahiko Aida" w:date="2012-10-14T22:59:00Z"/>
          <w:rFonts w:ascii="ＭＳ ゴシック" w:eastAsia="ＭＳ ゴシック" w:hAnsi="ＭＳ ゴシック" w:cs="Courier New"/>
        </w:rPr>
      </w:pPr>
      <w:ins w:id="73" w:author="Masahiko Aida" w:date="2012-10-14T22:59:00Z">
        <w:r w:rsidRPr="000A466A">
          <w:rPr>
            <w:rFonts w:ascii="ＭＳ ゴシック" w:eastAsia="ＭＳ ゴシック" w:hAnsi="ＭＳ ゴシック" w:cs="Courier New"/>
          </w:rPr>
          <w:t xml:space="preserve">     623232 |         59        4.08       33.08</w:t>
        </w:r>
      </w:ins>
    </w:p>
    <w:p w:rsidR="000A466A" w:rsidRPr="000A466A" w:rsidRDefault="000A466A" w:rsidP="000A466A">
      <w:pPr>
        <w:spacing w:line="240" w:lineRule="exact"/>
        <w:rPr>
          <w:ins w:id="74" w:author="Masahiko Aida" w:date="2012-10-14T22:59:00Z"/>
          <w:rFonts w:ascii="ＭＳ ゴシック" w:eastAsia="ＭＳ ゴシック" w:hAnsi="ＭＳ ゴシック" w:cs="Courier New"/>
        </w:rPr>
      </w:pPr>
      <w:ins w:id="75" w:author="Masahiko Aida" w:date="2012-10-14T22:59:00Z">
        <w:r w:rsidRPr="000A466A">
          <w:rPr>
            <w:rFonts w:ascii="ＭＳ ゴシック" w:eastAsia="ＭＳ ゴシック" w:hAnsi="ＭＳ ゴシック" w:cs="Courier New"/>
          </w:rPr>
          <w:t xml:space="preserve">     744837 |         16        1.11       34.19</w:t>
        </w:r>
      </w:ins>
    </w:p>
    <w:p w:rsidR="000A466A" w:rsidRPr="000A466A" w:rsidRDefault="000A466A" w:rsidP="000A466A">
      <w:pPr>
        <w:spacing w:line="240" w:lineRule="exact"/>
        <w:rPr>
          <w:ins w:id="76" w:author="Masahiko Aida" w:date="2012-10-14T22:59:00Z"/>
          <w:rFonts w:ascii="ＭＳ ゴシック" w:eastAsia="ＭＳ ゴシック" w:hAnsi="ＭＳ ゴシック" w:cs="Courier New"/>
        </w:rPr>
      </w:pPr>
      <w:ins w:id="77" w:author="Masahiko Aida" w:date="2012-10-14T22:59:00Z">
        <w:r w:rsidRPr="000A466A">
          <w:rPr>
            <w:rFonts w:ascii="ＭＳ ゴシック" w:eastAsia="ＭＳ ゴシック" w:hAnsi="ＭＳ ゴシック" w:cs="Courier New"/>
          </w:rPr>
          <w:t xml:space="preserve">     841226 |         75        5.19       39.38</w:t>
        </w:r>
      </w:ins>
    </w:p>
    <w:p w:rsidR="000A466A" w:rsidRPr="000A466A" w:rsidRDefault="000A466A" w:rsidP="000A466A">
      <w:pPr>
        <w:spacing w:line="240" w:lineRule="exact"/>
        <w:rPr>
          <w:ins w:id="78" w:author="Masahiko Aida" w:date="2012-10-14T22:59:00Z"/>
          <w:rFonts w:ascii="ＭＳ ゴシック" w:eastAsia="ＭＳ ゴシック" w:hAnsi="ＭＳ ゴシック" w:cs="Courier New"/>
        </w:rPr>
      </w:pPr>
      <w:ins w:id="79" w:author="Masahiko Aida" w:date="2012-10-14T22:59:00Z">
        <w:r w:rsidRPr="000A466A">
          <w:rPr>
            <w:rFonts w:ascii="ＭＳ ゴシック" w:eastAsia="ＭＳ ゴシック" w:hAnsi="ＭＳ ゴシック" w:cs="Courier New"/>
          </w:rPr>
          <w:t xml:space="preserve">     940016 |         23        1.59       40.97</w:t>
        </w:r>
      </w:ins>
    </w:p>
    <w:p w:rsidR="000A466A" w:rsidRPr="000A466A" w:rsidRDefault="000A466A" w:rsidP="000A466A">
      <w:pPr>
        <w:spacing w:line="240" w:lineRule="exact"/>
        <w:rPr>
          <w:ins w:id="80" w:author="Masahiko Aida" w:date="2012-10-14T22:59:00Z"/>
          <w:rFonts w:ascii="ＭＳ ゴシック" w:eastAsia="ＭＳ ゴシック" w:hAnsi="ＭＳ ゴシック" w:cs="Courier New"/>
        </w:rPr>
      </w:pPr>
      <w:ins w:id="81" w:author="Masahiko Aida" w:date="2012-10-14T22:59:00Z">
        <w:r w:rsidRPr="000A466A">
          <w:rPr>
            <w:rFonts w:ascii="ＭＳ ゴシック" w:eastAsia="ＭＳ ゴシック" w:hAnsi="ＭＳ ゴシック" w:cs="Courier New"/>
          </w:rPr>
          <w:t xml:space="preserve">    1065317 |         32        2.21       43.18</w:t>
        </w:r>
      </w:ins>
    </w:p>
    <w:p w:rsidR="000A466A" w:rsidRPr="000A466A" w:rsidRDefault="000A466A" w:rsidP="000A466A">
      <w:pPr>
        <w:spacing w:line="240" w:lineRule="exact"/>
        <w:rPr>
          <w:ins w:id="82" w:author="Masahiko Aida" w:date="2012-10-14T22:59:00Z"/>
          <w:rFonts w:ascii="ＭＳ ゴシック" w:eastAsia="ＭＳ ゴシック" w:hAnsi="ＭＳ ゴシック" w:cs="Courier New"/>
        </w:rPr>
      </w:pPr>
      <w:ins w:id="83" w:author="Masahiko Aida" w:date="2012-10-14T22:59:00Z">
        <w:r w:rsidRPr="000A466A">
          <w:rPr>
            <w:rFonts w:ascii="ＭＳ ゴシック" w:eastAsia="ＭＳ ゴシック" w:hAnsi="ＭＳ ゴシック" w:cs="Courier New"/>
          </w:rPr>
          <w:t xml:space="preserve">    1436947 |         24        1.66       44.84</w:t>
        </w:r>
      </w:ins>
    </w:p>
    <w:p w:rsidR="000A466A" w:rsidRPr="000A466A" w:rsidRDefault="000A466A" w:rsidP="000A466A">
      <w:pPr>
        <w:spacing w:line="240" w:lineRule="exact"/>
        <w:rPr>
          <w:ins w:id="84" w:author="Masahiko Aida" w:date="2012-10-14T22:59:00Z"/>
          <w:rFonts w:ascii="ＭＳ ゴシック" w:eastAsia="ＭＳ ゴシック" w:hAnsi="ＭＳ ゴシック" w:cs="Courier New"/>
        </w:rPr>
      </w:pPr>
      <w:ins w:id="85" w:author="Masahiko Aida" w:date="2012-10-14T22:59:00Z">
        <w:r w:rsidRPr="000A466A">
          <w:rPr>
            <w:rFonts w:ascii="ＭＳ ゴシック" w:eastAsia="ＭＳ ゴシック" w:hAnsi="ＭＳ ゴシック" w:cs="Courier New"/>
          </w:rPr>
          <w:t xml:space="preserve">    1533406 |         26        1.80       46.64</w:t>
        </w:r>
      </w:ins>
    </w:p>
    <w:p w:rsidR="000A466A" w:rsidRPr="000A466A" w:rsidRDefault="000A466A" w:rsidP="000A466A">
      <w:pPr>
        <w:spacing w:line="240" w:lineRule="exact"/>
        <w:rPr>
          <w:ins w:id="86" w:author="Masahiko Aida" w:date="2012-10-14T22:59:00Z"/>
          <w:rFonts w:ascii="ＭＳ ゴシック" w:eastAsia="ＭＳ ゴシック" w:hAnsi="ＭＳ ゴシック" w:cs="Courier New"/>
        </w:rPr>
      </w:pPr>
      <w:ins w:id="87" w:author="Masahiko Aida" w:date="2012-10-14T22:59:00Z">
        <w:r w:rsidRPr="000A466A">
          <w:rPr>
            <w:rFonts w:ascii="ＭＳ ゴシック" w:eastAsia="ＭＳ ゴシック" w:hAnsi="ＭＳ ゴシック" w:cs="Courier New"/>
          </w:rPr>
          <w:t xml:space="preserve">    1759087 |         40        2.77       49.41</w:t>
        </w:r>
      </w:ins>
    </w:p>
    <w:p w:rsidR="000A466A" w:rsidRPr="000A466A" w:rsidRDefault="000A466A" w:rsidP="000A466A">
      <w:pPr>
        <w:spacing w:line="240" w:lineRule="exact"/>
        <w:rPr>
          <w:ins w:id="88" w:author="Masahiko Aida" w:date="2012-10-14T22:59:00Z"/>
          <w:rFonts w:ascii="ＭＳ ゴシック" w:eastAsia="ＭＳ ゴシック" w:hAnsi="ＭＳ ゴシック" w:cs="Courier New"/>
        </w:rPr>
      </w:pPr>
      <w:ins w:id="89" w:author="Masahiko Aida" w:date="2012-10-14T22:59:00Z">
        <w:r w:rsidRPr="000A466A">
          <w:rPr>
            <w:rFonts w:ascii="ＭＳ ゴシック" w:eastAsia="ＭＳ ゴシック" w:hAnsi="ＭＳ ゴシック" w:cs="Courier New"/>
          </w:rPr>
          <w:t xml:space="preserve">    1806037 |         49        3.39       52.80</w:t>
        </w:r>
      </w:ins>
    </w:p>
    <w:p w:rsidR="000A466A" w:rsidRPr="000A466A" w:rsidRDefault="000A466A" w:rsidP="000A466A">
      <w:pPr>
        <w:spacing w:line="240" w:lineRule="exact"/>
        <w:rPr>
          <w:ins w:id="90" w:author="Masahiko Aida" w:date="2012-10-14T22:59:00Z"/>
          <w:rFonts w:ascii="ＭＳ ゴシック" w:eastAsia="ＭＳ ゴシック" w:hAnsi="ＭＳ ゴシック" w:cs="Courier New"/>
        </w:rPr>
      </w:pPr>
      <w:ins w:id="91" w:author="Masahiko Aida" w:date="2012-10-14T22:59:00Z">
        <w:r w:rsidRPr="000A466A">
          <w:rPr>
            <w:rFonts w:ascii="ＭＳ ゴシック" w:eastAsia="ＭＳ ゴシック" w:hAnsi="ＭＳ ゴシック" w:cs="Courier New"/>
          </w:rPr>
          <w:t xml:space="preserve">    1833729 |         52        3.60       56.40</w:t>
        </w:r>
      </w:ins>
    </w:p>
    <w:p w:rsidR="000A466A" w:rsidRPr="000A466A" w:rsidRDefault="000A466A" w:rsidP="000A466A">
      <w:pPr>
        <w:spacing w:line="240" w:lineRule="exact"/>
        <w:rPr>
          <w:ins w:id="92" w:author="Masahiko Aida" w:date="2012-10-14T22:59:00Z"/>
          <w:rFonts w:ascii="ＭＳ ゴシック" w:eastAsia="ＭＳ ゴシック" w:hAnsi="ＭＳ ゴシック" w:cs="Courier New"/>
        </w:rPr>
      </w:pPr>
      <w:ins w:id="93" w:author="Masahiko Aida" w:date="2012-10-14T22:59:00Z">
        <w:r w:rsidRPr="000A466A">
          <w:rPr>
            <w:rFonts w:ascii="ＭＳ ゴシック" w:eastAsia="ＭＳ ゴシック" w:hAnsi="ＭＳ ゴシック" w:cs="Courier New"/>
          </w:rPr>
          <w:t xml:space="preserve">    1910605 |         30        2.08       58.48</w:t>
        </w:r>
      </w:ins>
    </w:p>
    <w:p w:rsidR="000A466A" w:rsidRPr="000A466A" w:rsidRDefault="000A466A" w:rsidP="000A466A">
      <w:pPr>
        <w:spacing w:line="240" w:lineRule="exact"/>
        <w:rPr>
          <w:ins w:id="94" w:author="Masahiko Aida" w:date="2012-10-14T22:59:00Z"/>
          <w:rFonts w:ascii="ＭＳ ゴシック" w:eastAsia="ＭＳ ゴシック" w:hAnsi="ＭＳ ゴシック" w:cs="Courier New"/>
        </w:rPr>
      </w:pPr>
      <w:ins w:id="95" w:author="Masahiko Aida" w:date="2012-10-14T22:59:00Z">
        <w:r w:rsidRPr="000A466A">
          <w:rPr>
            <w:rFonts w:ascii="ＭＳ ゴシック" w:eastAsia="ＭＳ ゴシック" w:hAnsi="ＭＳ ゴシック" w:cs="Courier New"/>
          </w:rPr>
          <w:t xml:space="preserve">    3114404 |         91        6.30       64.78</w:t>
        </w:r>
      </w:ins>
    </w:p>
    <w:p w:rsidR="000A466A" w:rsidRPr="000A466A" w:rsidRDefault="000A466A" w:rsidP="000A466A">
      <w:pPr>
        <w:spacing w:line="240" w:lineRule="exact"/>
        <w:rPr>
          <w:ins w:id="96" w:author="Masahiko Aida" w:date="2012-10-14T22:59:00Z"/>
          <w:rFonts w:ascii="ＭＳ ゴシック" w:eastAsia="ＭＳ ゴシック" w:hAnsi="ＭＳ ゴシック" w:cs="Courier New"/>
        </w:rPr>
      </w:pPr>
      <w:ins w:id="97" w:author="Masahiko Aida" w:date="2012-10-14T22:59:00Z">
        <w:r w:rsidRPr="000A466A">
          <w:rPr>
            <w:rFonts w:ascii="ＭＳ ゴシック" w:eastAsia="ＭＳ ゴシック" w:hAnsi="ＭＳ ゴシック" w:cs="Courier New"/>
          </w:rPr>
          <w:lastRenderedPageBreak/>
          <w:t xml:space="preserve">    3639376 |         64        4.43       69.20</w:t>
        </w:r>
      </w:ins>
    </w:p>
    <w:p w:rsidR="000A466A" w:rsidRPr="000A466A" w:rsidRDefault="000A466A" w:rsidP="000A466A">
      <w:pPr>
        <w:spacing w:line="240" w:lineRule="exact"/>
        <w:rPr>
          <w:ins w:id="98" w:author="Masahiko Aida" w:date="2012-10-14T22:59:00Z"/>
          <w:rFonts w:ascii="ＭＳ ゴシック" w:eastAsia="ＭＳ ゴシック" w:hAnsi="ＭＳ ゴシック" w:cs="Courier New"/>
        </w:rPr>
      </w:pPr>
      <w:ins w:id="99" w:author="Masahiko Aida" w:date="2012-10-14T22:59:00Z">
        <w:r w:rsidRPr="000A466A">
          <w:rPr>
            <w:rFonts w:ascii="ＭＳ ゴシック" w:eastAsia="ＭＳ ゴシック" w:hAnsi="ＭＳ ゴシック" w:cs="Courier New"/>
          </w:rPr>
          <w:t xml:space="preserve">    5190967 |         28        1.94       71.14</w:t>
        </w:r>
      </w:ins>
    </w:p>
    <w:p w:rsidR="000A466A" w:rsidRPr="000A466A" w:rsidRDefault="000A466A" w:rsidP="000A466A">
      <w:pPr>
        <w:spacing w:line="240" w:lineRule="exact"/>
        <w:rPr>
          <w:ins w:id="100" w:author="Masahiko Aida" w:date="2012-10-14T22:59:00Z"/>
          <w:rFonts w:ascii="ＭＳ ゴシック" w:eastAsia="ＭＳ ゴシック" w:hAnsi="ＭＳ ゴシック" w:cs="Courier New"/>
        </w:rPr>
      </w:pPr>
      <w:ins w:id="101" w:author="Masahiko Aida" w:date="2012-10-14T22:59:00Z">
        <w:r w:rsidRPr="000A466A">
          <w:rPr>
            <w:rFonts w:ascii="ＭＳ ゴシック" w:eastAsia="ＭＳ ゴシック" w:hAnsi="ＭＳ ゴシック" w:cs="Courier New"/>
          </w:rPr>
          <w:t xml:space="preserve">    5199204 |         35        2.42       73.56</w:t>
        </w:r>
      </w:ins>
    </w:p>
    <w:p w:rsidR="000A466A" w:rsidRPr="000A466A" w:rsidRDefault="000A466A" w:rsidP="000A466A">
      <w:pPr>
        <w:spacing w:line="240" w:lineRule="exact"/>
        <w:rPr>
          <w:ins w:id="102" w:author="Masahiko Aida" w:date="2012-10-14T22:59:00Z"/>
          <w:rFonts w:ascii="ＭＳ ゴシック" w:eastAsia="ＭＳ ゴシック" w:hAnsi="ＭＳ ゴシック" w:cs="Courier New"/>
        </w:rPr>
      </w:pPr>
      <w:ins w:id="103" w:author="Masahiko Aida" w:date="2012-10-14T22:59:00Z">
        <w:r w:rsidRPr="000A466A">
          <w:rPr>
            <w:rFonts w:ascii="ＭＳ ゴシック" w:eastAsia="ＭＳ ゴシック" w:hAnsi="ＭＳ ゴシック" w:cs="Courier New"/>
          </w:rPr>
          <w:t xml:space="preserve">    5289802 |         34        2.35       75.92</w:t>
        </w:r>
      </w:ins>
    </w:p>
    <w:p w:rsidR="000A466A" w:rsidRPr="000A466A" w:rsidRDefault="000A466A" w:rsidP="000A466A">
      <w:pPr>
        <w:spacing w:line="240" w:lineRule="exact"/>
        <w:rPr>
          <w:ins w:id="104" w:author="Masahiko Aida" w:date="2012-10-14T22:59:00Z"/>
          <w:rFonts w:ascii="ＭＳ ゴシック" w:eastAsia="ＭＳ ゴシック" w:hAnsi="ＭＳ ゴシック" w:cs="Courier New"/>
        </w:rPr>
      </w:pPr>
      <w:ins w:id="105" w:author="Masahiko Aida" w:date="2012-10-14T22:59:00Z">
        <w:r w:rsidRPr="000A466A">
          <w:rPr>
            <w:rFonts w:ascii="ＭＳ ゴシック" w:eastAsia="ＭＳ ゴシック" w:hAnsi="ＭＳ ゴシック" w:cs="Courier New"/>
          </w:rPr>
          <w:t xml:space="preserve">    8194987 |         55        3.81       79.72</w:t>
        </w:r>
      </w:ins>
    </w:p>
    <w:p w:rsidR="000A466A" w:rsidRPr="000A466A" w:rsidRDefault="000A466A" w:rsidP="000A466A">
      <w:pPr>
        <w:spacing w:line="240" w:lineRule="exact"/>
        <w:rPr>
          <w:ins w:id="106" w:author="Masahiko Aida" w:date="2012-10-14T22:59:00Z"/>
          <w:rFonts w:ascii="ＭＳ ゴシック" w:eastAsia="ＭＳ ゴシック" w:hAnsi="ＭＳ ゴシック" w:cs="Courier New"/>
        </w:rPr>
      </w:pPr>
      <w:ins w:id="107" w:author="Masahiko Aida" w:date="2012-10-14T22:59:00Z">
        <w:r w:rsidRPr="000A466A">
          <w:rPr>
            <w:rFonts w:ascii="ＭＳ ゴシック" w:eastAsia="ＭＳ ゴシック" w:hAnsi="ＭＳ ゴシック" w:cs="Courier New"/>
          </w:rPr>
          <w:t xml:space="preserve">    8793660 |         59        4.08       83.81</w:t>
        </w:r>
      </w:ins>
    </w:p>
    <w:p w:rsidR="000A466A" w:rsidRPr="000A466A" w:rsidRDefault="000A466A" w:rsidP="000A466A">
      <w:pPr>
        <w:spacing w:line="240" w:lineRule="exact"/>
        <w:rPr>
          <w:ins w:id="108" w:author="Masahiko Aida" w:date="2012-10-14T22:59:00Z"/>
          <w:rFonts w:ascii="ＭＳ ゴシック" w:eastAsia="ＭＳ ゴシック" w:hAnsi="ＭＳ ゴシック" w:cs="Courier New"/>
        </w:rPr>
      </w:pPr>
      <w:ins w:id="109" w:author="Masahiko Aida" w:date="2012-10-14T22:59:00Z">
        <w:r w:rsidRPr="000A466A">
          <w:rPr>
            <w:rFonts w:ascii="ＭＳ ゴシック" w:eastAsia="ＭＳ ゴシック" w:hAnsi="ＭＳ ゴシック" w:cs="Courier New"/>
          </w:rPr>
          <w:t xml:space="preserve">   1.04e+07 |        143        9.90       93.70</w:t>
        </w:r>
      </w:ins>
    </w:p>
    <w:p w:rsidR="000A466A" w:rsidRPr="000A466A" w:rsidRDefault="000A466A" w:rsidP="000A466A">
      <w:pPr>
        <w:spacing w:line="240" w:lineRule="exact"/>
        <w:rPr>
          <w:ins w:id="110" w:author="Masahiko Aida" w:date="2012-10-14T22:59:00Z"/>
          <w:rFonts w:ascii="ＭＳ ゴシック" w:eastAsia="ＭＳ ゴシック" w:hAnsi="ＭＳ ゴシック" w:cs="Courier New"/>
        </w:rPr>
      </w:pPr>
      <w:ins w:id="111" w:author="Masahiko Aida" w:date="2012-10-14T22:59:00Z">
        <w:r w:rsidRPr="000A466A">
          <w:rPr>
            <w:rFonts w:ascii="ＭＳ ゴシック" w:eastAsia="ＭＳ ゴシック" w:hAnsi="ＭＳ ゴシック" w:cs="Courier New"/>
          </w:rPr>
          <w:t xml:space="preserve">   1.72e+07 |         91        6.30      100.00</w:t>
        </w:r>
      </w:ins>
    </w:p>
    <w:p w:rsidR="000A466A" w:rsidRPr="000A466A" w:rsidRDefault="000A466A" w:rsidP="000A466A">
      <w:pPr>
        <w:spacing w:line="240" w:lineRule="exact"/>
        <w:rPr>
          <w:ins w:id="112" w:author="Masahiko Aida" w:date="2012-10-14T22:59:00Z"/>
          <w:rFonts w:ascii="ＭＳ ゴシック" w:eastAsia="ＭＳ ゴシック" w:hAnsi="ＭＳ ゴシック" w:cs="Courier New"/>
        </w:rPr>
      </w:pPr>
      <w:ins w:id="113" w:author="Masahiko Aida" w:date="2012-10-14T22:59:00Z">
        <w:r w:rsidRPr="000A466A">
          <w:rPr>
            <w:rFonts w:ascii="ＭＳ ゴシック" w:eastAsia="ＭＳ ゴシック" w:hAnsi="ＭＳ ゴシック" w:cs="Courier New"/>
          </w:rPr>
          <w:t>------------+-----------------------------------</w:t>
        </w:r>
      </w:ins>
    </w:p>
    <w:p w:rsidR="00B96A58" w:rsidDel="000A466A" w:rsidRDefault="000A466A" w:rsidP="000A466A">
      <w:pPr>
        <w:spacing w:line="240" w:lineRule="exact"/>
        <w:rPr>
          <w:del w:id="114" w:author="Masahiko Aida" w:date="2012-10-14T22:59:00Z"/>
          <w:rFonts w:ascii="ＭＳ ゴシック" w:eastAsia="ＭＳ ゴシック" w:hAnsi="ＭＳ ゴシック" w:cs="Courier New"/>
        </w:rPr>
      </w:pPr>
      <w:ins w:id="115" w:author="Masahiko Aida" w:date="2012-10-14T22:59:00Z">
        <w:r w:rsidRPr="000A466A">
          <w:rPr>
            <w:rFonts w:ascii="ＭＳ ゴシック" w:eastAsia="ＭＳ ゴシック" w:hAnsi="ＭＳ ゴシック" w:cs="Courier New"/>
          </w:rPr>
          <w:t xml:space="preserve">      Total |      1,445      100.00</w:t>
        </w:r>
      </w:ins>
      <w:del w:id="116" w:author="Masahiko Aida" w:date="2012-10-14T22:59:00Z">
        <w:r w:rsidR="00B96A58" w:rsidDel="000A466A">
          <w:rPr>
            <w:rFonts w:ascii="ＭＳ ゴシック" w:eastAsia="ＭＳ ゴシック" w:hAnsi="ＭＳ ゴシック" w:cs="Courier New" w:hint="eastAsia"/>
          </w:rPr>
          <w:delText xml:space="preserve"> StratumPop |      Freq.     Percent        Cum.</w:delText>
        </w:r>
      </w:del>
    </w:p>
    <w:p w:rsidR="00B96A58" w:rsidDel="000A466A" w:rsidRDefault="00B96A58" w:rsidP="00B96A58">
      <w:pPr>
        <w:spacing w:line="240" w:lineRule="exact"/>
        <w:rPr>
          <w:del w:id="117" w:author="Masahiko Aida" w:date="2012-10-14T22:59:00Z"/>
          <w:rFonts w:ascii="ＭＳ ゴシック" w:eastAsia="ＭＳ ゴシック" w:hAnsi="ＭＳ ゴシック" w:cs="Courier New"/>
        </w:rPr>
      </w:pPr>
      <w:del w:id="118" w:author="Masahiko Aida" w:date="2012-10-14T22:59:00Z">
        <w:r w:rsidDel="000A466A">
          <w:rPr>
            <w:rFonts w:ascii="ＭＳ ゴシック" w:eastAsia="ＭＳ ゴシック" w:hAnsi="ＭＳ ゴシック" w:cs="Courier New" w:hint="eastAsia"/>
          </w:rPr>
          <w:delText>------------+-----------------------------------</w:delText>
        </w:r>
      </w:del>
    </w:p>
    <w:p w:rsidR="00B96A58" w:rsidDel="000A466A" w:rsidRDefault="00B96A58" w:rsidP="00B96A58">
      <w:pPr>
        <w:spacing w:line="240" w:lineRule="exact"/>
        <w:rPr>
          <w:del w:id="119" w:author="Masahiko Aida" w:date="2012-10-14T22:59:00Z"/>
          <w:rFonts w:ascii="ＭＳ ゴシック" w:eastAsia="ＭＳ ゴシック" w:hAnsi="ＭＳ ゴシック" w:cs="Courier New"/>
        </w:rPr>
      </w:pPr>
      <w:del w:id="120" w:author="Masahiko Aida" w:date="2012-10-14T22:59:00Z">
        <w:r w:rsidDel="000A466A">
          <w:rPr>
            <w:rFonts w:ascii="ＭＳ ゴシック" w:eastAsia="ＭＳ ゴシック" w:hAnsi="ＭＳ ゴシック" w:cs="Courier New" w:hint="eastAsia"/>
          </w:rPr>
          <w:delText xml:space="preserve">      62764 |         17        1.18        1.18</w:delText>
        </w:r>
      </w:del>
    </w:p>
    <w:p w:rsidR="00B96A58" w:rsidDel="000A466A" w:rsidRDefault="00B96A58" w:rsidP="00B96A58">
      <w:pPr>
        <w:spacing w:line="240" w:lineRule="exact"/>
        <w:rPr>
          <w:del w:id="121" w:author="Masahiko Aida" w:date="2012-10-14T22:59:00Z"/>
          <w:rFonts w:ascii="ＭＳ ゴシック" w:eastAsia="ＭＳ ゴシック" w:hAnsi="ＭＳ ゴシック" w:cs="Courier New"/>
        </w:rPr>
      </w:pPr>
      <w:del w:id="122" w:author="Masahiko Aida" w:date="2012-10-14T22:59:00Z">
        <w:r w:rsidDel="000A466A">
          <w:rPr>
            <w:rFonts w:ascii="ＭＳ ゴシック" w:eastAsia="ＭＳ ゴシック" w:hAnsi="ＭＳ ゴシック" w:cs="Courier New" w:hint="eastAsia"/>
          </w:rPr>
          <w:delText xml:space="preserve">      89424 |         24        1.66        2.84</w:delText>
        </w:r>
      </w:del>
    </w:p>
    <w:p w:rsidR="00B96A58" w:rsidDel="000A466A" w:rsidRDefault="00B96A58" w:rsidP="00B96A58">
      <w:pPr>
        <w:spacing w:line="240" w:lineRule="exact"/>
        <w:rPr>
          <w:del w:id="123" w:author="Masahiko Aida" w:date="2012-10-14T22:59:00Z"/>
          <w:rFonts w:ascii="ＭＳ ゴシック" w:eastAsia="ＭＳ ゴシック" w:hAnsi="ＭＳ ゴシック" w:cs="Courier New"/>
        </w:rPr>
      </w:pPr>
      <w:del w:id="124" w:author="Masahiko Aida" w:date="2012-10-14T22:59:00Z">
        <w:r w:rsidDel="000A466A">
          <w:rPr>
            <w:rFonts w:ascii="ＭＳ ゴシック" w:eastAsia="ＭＳ ゴシック" w:hAnsi="ＭＳ ゴシック" w:cs="Courier New" w:hint="eastAsia"/>
          </w:rPr>
          <w:delText xml:space="preserve">     163039 |         40        2.77        5.61</w:delText>
        </w:r>
      </w:del>
    </w:p>
    <w:p w:rsidR="00B96A58" w:rsidDel="000A466A" w:rsidRDefault="00B96A58" w:rsidP="00B96A58">
      <w:pPr>
        <w:spacing w:line="240" w:lineRule="exact"/>
        <w:rPr>
          <w:del w:id="125" w:author="Masahiko Aida" w:date="2012-10-14T22:59:00Z"/>
          <w:rFonts w:ascii="ＭＳ ゴシック" w:eastAsia="ＭＳ ゴシック" w:hAnsi="ＭＳ ゴシック" w:cs="Courier New"/>
        </w:rPr>
      </w:pPr>
      <w:del w:id="126" w:author="Masahiko Aida" w:date="2012-10-14T22:59:00Z">
        <w:r w:rsidDel="000A466A">
          <w:rPr>
            <w:rFonts w:ascii="ＭＳ ゴシック" w:eastAsia="ＭＳ ゴシック" w:hAnsi="ＭＳ ゴシック" w:cs="Courier New" w:hint="eastAsia"/>
          </w:rPr>
          <w:delText xml:space="preserve">     180766 |         79        5.47       11.07</w:delText>
        </w:r>
      </w:del>
    </w:p>
    <w:p w:rsidR="00B96A58" w:rsidDel="000A466A" w:rsidRDefault="00B96A58" w:rsidP="00B96A58">
      <w:pPr>
        <w:spacing w:line="240" w:lineRule="exact"/>
        <w:rPr>
          <w:del w:id="127" w:author="Masahiko Aida" w:date="2012-10-14T22:59:00Z"/>
          <w:rFonts w:ascii="ＭＳ ゴシック" w:eastAsia="ＭＳ ゴシック" w:hAnsi="ＭＳ ゴシック" w:cs="Courier New"/>
        </w:rPr>
      </w:pPr>
      <w:del w:id="128" w:author="Masahiko Aida" w:date="2012-10-14T22:59:00Z">
        <w:r w:rsidDel="000A466A">
          <w:rPr>
            <w:rFonts w:ascii="ＭＳ ゴシック" w:eastAsia="ＭＳ ゴシック" w:hAnsi="ＭＳ ゴシック" w:cs="Courier New" w:hint="eastAsia"/>
          </w:rPr>
          <w:delText xml:space="preserve">     209536 |         56        3.88       14.95</w:delText>
        </w:r>
      </w:del>
    </w:p>
    <w:p w:rsidR="00B96A58" w:rsidDel="000A466A" w:rsidRDefault="00B96A58" w:rsidP="00B96A58">
      <w:pPr>
        <w:spacing w:line="240" w:lineRule="exact"/>
        <w:rPr>
          <w:del w:id="129" w:author="Masahiko Aida" w:date="2012-10-14T22:59:00Z"/>
          <w:rFonts w:ascii="ＭＳ ゴシック" w:eastAsia="ＭＳ ゴシック" w:hAnsi="ＭＳ ゴシック" w:cs="Courier New"/>
        </w:rPr>
      </w:pPr>
      <w:del w:id="130" w:author="Masahiko Aida" w:date="2012-10-14T22:59:00Z">
        <w:r w:rsidDel="000A466A">
          <w:rPr>
            <w:rFonts w:ascii="ＭＳ ゴシック" w:eastAsia="ＭＳ ゴシック" w:hAnsi="ＭＳ ゴシック" w:cs="Courier New" w:hint="eastAsia"/>
          </w:rPr>
          <w:delText xml:space="preserve">     244534 |         26        1.80       16.75</w:delText>
        </w:r>
      </w:del>
    </w:p>
    <w:p w:rsidR="00B96A58" w:rsidDel="000A466A" w:rsidRDefault="00B96A58" w:rsidP="00B96A58">
      <w:pPr>
        <w:spacing w:line="240" w:lineRule="exact"/>
        <w:rPr>
          <w:del w:id="131" w:author="Masahiko Aida" w:date="2012-10-14T22:59:00Z"/>
          <w:rFonts w:ascii="ＭＳ ゴシック" w:eastAsia="ＭＳ ゴシック" w:hAnsi="ＭＳ ゴシック" w:cs="Courier New"/>
        </w:rPr>
      </w:pPr>
      <w:del w:id="132" w:author="Masahiko Aida" w:date="2012-10-14T22:59:00Z">
        <w:r w:rsidDel="000A466A">
          <w:rPr>
            <w:rFonts w:ascii="ＭＳ ゴシック" w:eastAsia="ＭＳ ゴシック" w:hAnsi="ＭＳ ゴシック" w:cs="Courier New" w:hint="eastAsia"/>
          </w:rPr>
          <w:delText xml:space="preserve">     303996 |         27        1.87       18.62</w:delText>
        </w:r>
      </w:del>
    </w:p>
    <w:p w:rsidR="00B96A58" w:rsidDel="000A466A" w:rsidRDefault="00B96A58" w:rsidP="00B96A58">
      <w:pPr>
        <w:spacing w:line="240" w:lineRule="exact"/>
        <w:rPr>
          <w:del w:id="133" w:author="Masahiko Aida" w:date="2012-10-14T22:59:00Z"/>
          <w:rFonts w:ascii="ＭＳ ゴシック" w:eastAsia="ＭＳ ゴシック" w:hAnsi="ＭＳ ゴシック" w:cs="Courier New"/>
        </w:rPr>
      </w:pPr>
      <w:del w:id="134" w:author="Masahiko Aida" w:date="2012-10-14T22:59:00Z">
        <w:r w:rsidDel="000A466A">
          <w:rPr>
            <w:rFonts w:ascii="ＭＳ ゴシック" w:eastAsia="ＭＳ ゴシック" w:hAnsi="ＭＳ ゴシック" w:cs="Courier New" w:hint="eastAsia"/>
          </w:rPr>
          <w:delText xml:space="preserve">     310929 |         68        4.71       23.32</w:delText>
        </w:r>
      </w:del>
    </w:p>
    <w:p w:rsidR="00B96A58" w:rsidDel="000A466A" w:rsidRDefault="00B96A58" w:rsidP="00B96A58">
      <w:pPr>
        <w:spacing w:line="240" w:lineRule="exact"/>
        <w:rPr>
          <w:del w:id="135" w:author="Masahiko Aida" w:date="2012-10-14T22:59:00Z"/>
          <w:rFonts w:ascii="ＭＳ ゴシック" w:eastAsia="ＭＳ ゴシック" w:hAnsi="ＭＳ ゴシック" w:cs="Courier New"/>
        </w:rPr>
      </w:pPr>
      <w:del w:id="136" w:author="Masahiko Aida" w:date="2012-10-14T22:59:00Z">
        <w:r w:rsidDel="000A466A">
          <w:rPr>
            <w:rFonts w:ascii="ＭＳ ゴシック" w:eastAsia="ＭＳ ゴシック" w:hAnsi="ＭＳ ゴシック" w:cs="Courier New" w:hint="eastAsia"/>
          </w:rPr>
          <w:delText xml:space="preserve">     414430 |         43        2.98       26.30</w:delText>
        </w:r>
      </w:del>
    </w:p>
    <w:p w:rsidR="00B96A58" w:rsidDel="000A466A" w:rsidRDefault="00B96A58" w:rsidP="00B96A58">
      <w:pPr>
        <w:spacing w:line="240" w:lineRule="exact"/>
        <w:rPr>
          <w:del w:id="137" w:author="Masahiko Aida" w:date="2012-10-14T22:59:00Z"/>
          <w:rFonts w:ascii="ＭＳ ゴシック" w:eastAsia="ＭＳ ゴシック" w:hAnsi="ＭＳ ゴシック" w:cs="Courier New"/>
        </w:rPr>
      </w:pPr>
      <w:del w:id="138" w:author="Masahiko Aida" w:date="2012-10-14T22:59:00Z">
        <w:r w:rsidDel="000A466A">
          <w:rPr>
            <w:rFonts w:ascii="ＭＳ ゴシック" w:eastAsia="ＭＳ ゴシック" w:hAnsi="ＭＳ ゴシック" w:cs="Courier New" w:hint="eastAsia"/>
          </w:rPr>
          <w:delText xml:space="preserve">     474498 |         31        2.15       28.44</w:delText>
        </w:r>
      </w:del>
    </w:p>
    <w:p w:rsidR="00B96A58" w:rsidDel="000A466A" w:rsidRDefault="00B96A58" w:rsidP="00B96A58">
      <w:pPr>
        <w:spacing w:line="240" w:lineRule="exact"/>
        <w:rPr>
          <w:del w:id="139" w:author="Masahiko Aida" w:date="2012-10-14T22:59:00Z"/>
          <w:rFonts w:ascii="ＭＳ ゴシック" w:eastAsia="ＭＳ ゴシック" w:hAnsi="ＭＳ ゴシック" w:cs="Courier New"/>
        </w:rPr>
      </w:pPr>
      <w:del w:id="140" w:author="Masahiko Aida" w:date="2012-10-14T22:59:00Z">
        <w:r w:rsidDel="000A466A">
          <w:rPr>
            <w:rFonts w:ascii="ＭＳ ゴシック" w:eastAsia="ＭＳ ゴシック" w:hAnsi="ＭＳ ゴシック" w:cs="Courier New" w:hint="eastAsia"/>
          </w:rPr>
          <w:delText xml:space="preserve">     623232 |         59        4.08       32.53</w:delText>
        </w:r>
      </w:del>
    </w:p>
    <w:p w:rsidR="00B96A58" w:rsidDel="000A466A" w:rsidRDefault="00B96A58" w:rsidP="00B96A58">
      <w:pPr>
        <w:spacing w:line="240" w:lineRule="exact"/>
        <w:rPr>
          <w:del w:id="141" w:author="Masahiko Aida" w:date="2012-10-14T22:59:00Z"/>
          <w:rFonts w:ascii="ＭＳ ゴシック" w:eastAsia="ＭＳ ゴシック" w:hAnsi="ＭＳ ゴシック" w:cs="Courier New"/>
        </w:rPr>
      </w:pPr>
      <w:del w:id="142" w:author="Masahiko Aida" w:date="2012-10-14T22:59:00Z">
        <w:r w:rsidDel="000A466A">
          <w:rPr>
            <w:rFonts w:ascii="ＭＳ ゴシック" w:eastAsia="ＭＳ ゴシック" w:hAnsi="ＭＳ ゴシック" w:cs="Courier New" w:hint="eastAsia"/>
          </w:rPr>
          <w:delText xml:space="preserve">     744837 |         16        1.11       33.63</w:delText>
        </w:r>
      </w:del>
    </w:p>
    <w:p w:rsidR="00B96A58" w:rsidDel="000A466A" w:rsidRDefault="00B96A58" w:rsidP="00B96A58">
      <w:pPr>
        <w:spacing w:line="240" w:lineRule="exact"/>
        <w:rPr>
          <w:del w:id="143" w:author="Masahiko Aida" w:date="2012-10-14T22:59:00Z"/>
          <w:rFonts w:ascii="ＭＳ ゴシック" w:eastAsia="ＭＳ ゴシック" w:hAnsi="ＭＳ ゴシック" w:cs="Courier New"/>
        </w:rPr>
      </w:pPr>
      <w:del w:id="144" w:author="Masahiko Aida" w:date="2012-10-14T22:59:00Z">
        <w:r w:rsidDel="000A466A">
          <w:rPr>
            <w:rFonts w:ascii="ＭＳ ゴシック" w:eastAsia="ＭＳ ゴシック" w:hAnsi="ＭＳ ゴシック" w:cs="Courier New" w:hint="eastAsia"/>
          </w:rPr>
          <w:delText xml:space="preserve">     841226 |         83        5.74       39.38</w:delText>
        </w:r>
      </w:del>
    </w:p>
    <w:p w:rsidR="00B96A58" w:rsidDel="000A466A" w:rsidRDefault="00B96A58" w:rsidP="00B96A58">
      <w:pPr>
        <w:spacing w:line="240" w:lineRule="exact"/>
        <w:rPr>
          <w:del w:id="145" w:author="Masahiko Aida" w:date="2012-10-14T22:59:00Z"/>
          <w:rFonts w:ascii="ＭＳ ゴシック" w:eastAsia="ＭＳ ゴシック" w:hAnsi="ＭＳ ゴシック" w:cs="Courier New"/>
        </w:rPr>
      </w:pPr>
      <w:del w:id="146" w:author="Masahiko Aida" w:date="2012-10-14T22:59:00Z">
        <w:r w:rsidDel="000A466A">
          <w:rPr>
            <w:rFonts w:ascii="ＭＳ ゴシック" w:eastAsia="ＭＳ ゴシック" w:hAnsi="ＭＳ ゴシック" w:cs="Courier New" w:hint="eastAsia"/>
          </w:rPr>
          <w:delText xml:space="preserve">     940016 |         23        1.59       40.97</w:delText>
        </w:r>
      </w:del>
    </w:p>
    <w:p w:rsidR="00B96A58" w:rsidDel="000A466A" w:rsidRDefault="00B96A58" w:rsidP="00B96A58">
      <w:pPr>
        <w:spacing w:line="240" w:lineRule="exact"/>
        <w:rPr>
          <w:del w:id="147" w:author="Masahiko Aida" w:date="2012-10-14T22:59:00Z"/>
          <w:rFonts w:ascii="ＭＳ ゴシック" w:eastAsia="ＭＳ ゴシック" w:hAnsi="ＭＳ ゴシック" w:cs="Courier New"/>
        </w:rPr>
      </w:pPr>
      <w:del w:id="148" w:author="Masahiko Aida" w:date="2012-10-14T22:59:00Z">
        <w:r w:rsidDel="000A466A">
          <w:rPr>
            <w:rFonts w:ascii="ＭＳ ゴシック" w:eastAsia="ＭＳ ゴシック" w:hAnsi="ＭＳ ゴシック" w:cs="Courier New" w:hint="eastAsia"/>
          </w:rPr>
          <w:delText xml:space="preserve">    1065317 |         32        2.21       43.18</w:delText>
        </w:r>
      </w:del>
    </w:p>
    <w:p w:rsidR="00B96A58" w:rsidDel="000A466A" w:rsidRDefault="00B96A58" w:rsidP="00B96A58">
      <w:pPr>
        <w:spacing w:line="240" w:lineRule="exact"/>
        <w:rPr>
          <w:del w:id="149" w:author="Masahiko Aida" w:date="2012-10-14T22:59:00Z"/>
          <w:rFonts w:ascii="ＭＳ ゴシック" w:eastAsia="ＭＳ ゴシック" w:hAnsi="ＭＳ ゴシック" w:cs="Courier New"/>
        </w:rPr>
      </w:pPr>
      <w:del w:id="150" w:author="Masahiko Aida" w:date="2012-10-14T22:59:00Z">
        <w:r w:rsidDel="000A466A">
          <w:rPr>
            <w:rFonts w:ascii="ＭＳ ゴシック" w:eastAsia="ＭＳ ゴシック" w:hAnsi="ＭＳ ゴシック" w:cs="Courier New" w:hint="eastAsia"/>
          </w:rPr>
          <w:delText xml:space="preserve">    1436947 |         24        1.66       44.84</w:delText>
        </w:r>
      </w:del>
    </w:p>
    <w:p w:rsidR="00B96A58" w:rsidDel="000A466A" w:rsidRDefault="00B96A58" w:rsidP="00B96A58">
      <w:pPr>
        <w:spacing w:line="240" w:lineRule="exact"/>
        <w:rPr>
          <w:del w:id="151" w:author="Masahiko Aida" w:date="2012-10-14T22:59:00Z"/>
          <w:rFonts w:ascii="ＭＳ ゴシック" w:eastAsia="ＭＳ ゴシック" w:hAnsi="ＭＳ ゴシック" w:cs="Courier New"/>
        </w:rPr>
      </w:pPr>
      <w:del w:id="152" w:author="Masahiko Aida" w:date="2012-10-14T22:59:00Z">
        <w:r w:rsidDel="000A466A">
          <w:rPr>
            <w:rFonts w:ascii="ＭＳ ゴシック" w:eastAsia="ＭＳ ゴシック" w:hAnsi="ＭＳ ゴシック" w:cs="Courier New" w:hint="eastAsia"/>
          </w:rPr>
          <w:delText xml:space="preserve">    1533406 |         26        1.80       46.64</w:delText>
        </w:r>
      </w:del>
    </w:p>
    <w:p w:rsidR="00B96A58" w:rsidDel="000A466A" w:rsidRDefault="00B96A58" w:rsidP="00B96A58">
      <w:pPr>
        <w:spacing w:line="240" w:lineRule="exact"/>
        <w:rPr>
          <w:del w:id="153" w:author="Masahiko Aida" w:date="2012-10-14T22:59:00Z"/>
          <w:rFonts w:ascii="ＭＳ ゴシック" w:eastAsia="ＭＳ ゴシック" w:hAnsi="ＭＳ ゴシック" w:cs="Courier New"/>
        </w:rPr>
      </w:pPr>
      <w:del w:id="154" w:author="Masahiko Aida" w:date="2012-10-14T22:59:00Z">
        <w:r w:rsidDel="000A466A">
          <w:rPr>
            <w:rFonts w:ascii="ＭＳ ゴシック" w:eastAsia="ＭＳ ゴシック" w:hAnsi="ＭＳ ゴシック" w:cs="Courier New" w:hint="eastAsia"/>
          </w:rPr>
          <w:delText xml:space="preserve">    1759087 |         40        2.77       49.41</w:delText>
        </w:r>
      </w:del>
    </w:p>
    <w:p w:rsidR="00B96A58" w:rsidDel="000A466A" w:rsidRDefault="00B96A58" w:rsidP="00B96A58">
      <w:pPr>
        <w:spacing w:line="240" w:lineRule="exact"/>
        <w:rPr>
          <w:del w:id="155" w:author="Masahiko Aida" w:date="2012-10-14T22:59:00Z"/>
          <w:rFonts w:ascii="ＭＳ ゴシック" w:eastAsia="ＭＳ ゴシック" w:hAnsi="ＭＳ ゴシック" w:cs="Courier New"/>
        </w:rPr>
      </w:pPr>
      <w:del w:id="156" w:author="Masahiko Aida" w:date="2012-10-14T22:59:00Z">
        <w:r w:rsidDel="000A466A">
          <w:rPr>
            <w:rFonts w:ascii="ＭＳ ゴシック" w:eastAsia="ＭＳ ゴシック" w:hAnsi="ＭＳ ゴシック" w:cs="Courier New" w:hint="eastAsia"/>
          </w:rPr>
          <w:delText xml:space="preserve">    1806037 |         49        3.39       52.80</w:delText>
        </w:r>
      </w:del>
    </w:p>
    <w:p w:rsidR="00B96A58" w:rsidDel="000A466A" w:rsidRDefault="00B96A58" w:rsidP="00B96A58">
      <w:pPr>
        <w:spacing w:line="240" w:lineRule="exact"/>
        <w:rPr>
          <w:del w:id="157" w:author="Masahiko Aida" w:date="2012-10-14T22:59:00Z"/>
          <w:rFonts w:ascii="ＭＳ ゴシック" w:eastAsia="ＭＳ ゴシック" w:hAnsi="ＭＳ ゴシック" w:cs="Courier New"/>
        </w:rPr>
      </w:pPr>
      <w:del w:id="158" w:author="Masahiko Aida" w:date="2012-10-14T22:59:00Z">
        <w:r w:rsidDel="000A466A">
          <w:rPr>
            <w:rFonts w:ascii="ＭＳ ゴシック" w:eastAsia="ＭＳ ゴシック" w:hAnsi="ＭＳ ゴシック" w:cs="Courier New" w:hint="eastAsia"/>
          </w:rPr>
          <w:delText xml:space="preserve">    1833729 |         52        3.60       56.40</w:delText>
        </w:r>
      </w:del>
    </w:p>
    <w:p w:rsidR="00B96A58" w:rsidDel="000A466A" w:rsidRDefault="00B96A58" w:rsidP="00B96A58">
      <w:pPr>
        <w:spacing w:line="240" w:lineRule="exact"/>
        <w:rPr>
          <w:del w:id="159" w:author="Masahiko Aida" w:date="2012-10-14T22:59:00Z"/>
          <w:rFonts w:ascii="ＭＳ ゴシック" w:eastAsia="ＭＳ ゴシック" w:hAnsi="ＭＳ ゴシック" w:cs="Courier New"/>
        </w:rPr>
      </w:pPr>
      <w:del w:id="160" w:author="Masahiko Aida" w:date="2012-10-14T22:59:00Z">
        <w:r w:rsidDel="000A466A">
          <w:rPr>
            <w:rFonts w:ascii="ＭＳ ゴシック" w:eastAsia="ＭＳ ゴシック" w:hAnsi="ＭＳ ゴシック" w:cs="Courier New" w:hint="eastAsia"/>
          </w:rPr>
          <w:delText xml:space="preserve">    1910605 |         30        2.08       58.48</w:delText>
        </w:r>
      </w:del>
    </w:p>
    <w:p w:rsidR="00B96A58" w:rsidDel="000A466A" w:rsidRDefault="00B96A58" w:rsidP="00B96A58">
      <w:pPr>
        <w:spacing w:line="240" w:lineRule="exact"/>
        <w:rPr>
          <w:del w:id="161" w:author="Masahiko Aida" w:date="2012-10-14T22:59:00Z"/>
          <w:rFonts w:ascii="ＭＳ ゴシック" w:eastAsia="ＭＳ ゴシック" w:hAnsi="ＭＳ ゴシック" w:cs="Courier New"/>
        </w:rPr>
      </w:pPr>
      <w:del w:id="162" w:author="Masahiko Aida" w:date="2012-10-14T22:59:00Z">
        <w:r w:rsidDel="000A466A">
          <w:rPr>
            <w:rFonts w:ascii="ＭＳ ゴシック" w:eastAsia="ＭＳ ゴシック" w:hAnsi="ＭＳ ゴシック" w:cs="Courier New" w:hint="eastAsia"/>
          </w:rPr>
          <w:delText xml:space="preserve">    3114404 |         91        6.30       64.78</w:delText>
        </w:r>
      </w:del>
    </w:p>
    <w:p w:rsidR="00B96A58" w:rsidDel="000A466A" w:rsidRDefault="00B96A58" w:rsidP="00B96A58">
      <w:pPr>
        <w:spacing w:line="240" w:lineRule="exact"/>
        <w:rPr>
          <w:del w:id="163" w:author="Masahiko Aida" w:date="2012-10-14T22:59:00Z"/>
          <w:rFonts w:ascii="ＭＳ ゴシック" w:eastAsia="ＭＳ ゴシック" w:hAnsi="ＭＳ ゴシック" w:cs="Courier New"/>
        </w:rPr>
      </w:pPr>
      <w:del w:id="164" w:author="Masahiko Aida" w:date="2012-10-14T22:59:00Z">
        <w:r w:rsidDel="000A466A">
          <w:rPr>
            <w:rFonts w:ascii="ＭＳ ゴシック" w:eastAsia="ＭＳ ゴシック" w:hAnsi="ＭＳ ゴシック" w:cs="Courier New" w:hint="eastAsia"/>
          </w:rPr>
          <w:delText xml:space="preserve">    3639376 |         64        4.43       69.20</w:delText>
        </w:r>
      </w:del>
    </w:p>
    <w:p w:rsidR="00B96A58" w:rsidDel="000A466A" w:rsidRDefault="00B96A58" w:rsidP="00B96A58">
      <w:pPr>
        <w:spacing w:line="240" w:lineRule="exact"/>
        <w:rPr>
          <w:del w:id="165" w:author="Masahiko Aida" w:date="2012-10-14T22:59:00Z"/>
          <w:rFonts w:ascii="ＭＳ ゴシック" w:eastAsia="ＭＳ ゴシック" w:hAnsi="ＭＳ ゴシック" w:cs="Courier New"/>
        </w:rPr>
      </w:pPr>
      <w:del w:id="166" w:author="Masahiko Aida" w:date="2012-10-14T22:59:00Z">
        <w:r w:rsidDel="000A466A">
          <w:rPr>
            <w:rFonts w:ascii="ＭＳ ゴシック" w:eastAsia="ＭＳ ゴシック" w:hAnsi="ＭＳ ゴシック" w:cs="Courier New" w:hint="eastAsia"/>
          </w:rPr>
          <w:delText xml:space="preserve">    5190967 |         38        2.63       71.83</w:delText>
        </w:r>
      </w:del>
    </w:p>
    <w:p w:rsidR="00B96A58" w:rsidDel="000A466A" w:rsidRDefault="00B96A58" w:rsidP="00B96A58">
      <w:pPr>
        <w:spacing w:line="240" w:lineRule="exact"/>
        <w:rPr>
          <w:del w:id="167" w:author="Masahiko Aida" w:date="2012-10-14T22:59:00Z"/>
          <w:rFonts w:ascii="ＭＳ ゴシック" w:eastAsia="ＭＳ ゴシック" w:hAnsi="ＭＳ ゴシック" w:cs="Courier New"/>
        </w:rPr>
      </w:pPr>
      <w:del w:id="168" w:author="Masahiko Aida" w:date="2012-10-14T22:59:00Z">
        <w:r w:rsidDel="000A466A">
          <w:rPr>
            <w:rFonts w:ascii="ＭＳ ゴシック" w:eastAsia="ＭＳ ゴシック" w:hAnsi="ＭＳ ゴシック" w:cs="Courier New" w:hint="eastAsia"/>
          </w:rPr>
          <w:delText xml:space="preserve">    5199204 |         35        2.42       74.26</w:delText>
        </w:r>
      </w:del>
    </w:p>
    <w:p w:rsidR="00B96A58" w:rsidDel="000A466A" w:rsidRDefault="00B96A58" w:rsidP="00B96A58">
      <w:pPr>
        <w:spacing w:line="240" w:lineRule="exact"/>
        <w:rPr>
          <w:del w:id="169" w:author="Masahiko Aida" w:date="2012-10-14T22:59:00Z"/>
          <w:rFonts w:ascii="ＭＳ ゴシック" w:eastAsia="ＭＳ ゴシック" w:hAnsi="ＭＳ ゴシック" w:cs="Courier New"/>
        </w:rPr>
      </w:pPr>
      <w:del w:id="170" w:author="Masahiko Aida" w:date="2012-10-14T22:59:00Z">
        <w:r w:rsidDel="000A466A">
          <w:rPr>
            <w:rFonts w:ascii="ＭＳ ゴシック" w:eastAsia="ＭＳ ゴシック" w:hAnsi="ＭＳ ゴシック" w:cs="Courier New" w:hint="eastAsia"/>
          </w:rPr>
          <w:delText xml:space="preserve">    5289802 |         34        2.35       76.61</w:delText>
        </w:r>
      </w:del>
    </w:p>
    <w:p w:rsidR="00B96A58" w:rsidDel="000A466A" w:rsidRDefault="00B96A58" w:rsidP="00B96A58">
      <w:pPr>
        <w:spacing w:line="240" w:lineRule="exact"/>
        <w:rPr>
          <w:del w:id="171" w:author="Masahiko Aida" w:date="2012-10-14T22:59:00Z"/>
          <w:rFonts w:ascii="ＭＳ ゴシック" w:eastAsia="ＭＳ ゴシック" w:hAnsi="ＭＳ ゴシック" w:cs="Courier New"/>
        </w:rPr>
      </w:pPr>
      <w:del w:id="172" w:author="Masahiko Aida" w:date="2012-10-14T22:59:00Z">
        <w:r w:rsidDel="000A466A">
          <w:rPr>
            <w:rFonts w:ascii="ＭＳ ゴシック" w:eastAsia="ＭＳ ゴシック" w:hAnsi="ＭＳ ゴシック" w:cs="Courier New" w:hint="eastAsia"/>
          </w:rPr>
          <w:delText xml:space="preserve">    8194987 |         55        3.81       80.42</w:delText>
        </w:r>
      </w:del>
    </w:p>
    <w:p w:rsidR="00B96A58" w:rsidDel="000A466A" w:rsidRDefault="00B96A58" w:rsidP="00B96A58">
      <w:pPr>
        <w:spacing w:line="240" w:lineRule="exact"/>
        <w:rPr>
          <w:del w:id="173" w:author="Masahiko Aida" w:date="2012-10-14T22:59:00Z"/>
          <w:rFonts w:ascii="ＭＳ ゴシック" w:eastAsia="ＭＳ ゴシック" w:hAnsi="ＭＳ ゴシック" w:cs="Courier New"/>
        </w:rPr>
      </w:pPr>
      <w:del w:id="174" w:author="Masahiko Aida" w:date="2012-10-14T22:59:00Z">
        <w:r w:rsidDel="000A466A">
          <w:rPr>
            <w:rFonts w:ascii="ＭＳ ゴシック" w:eastAsia="ＭＳ ゴシック" w:hAnsi="ＭＳ ゴシック" w:cs="Courier New" w:hint="eastAsia"/>
          </w:rPr>
          <w:delText xml:space="preserve">    8793660 |         59        4.08       84.50</w:delText>
        </w:r>
      </w:del>
    </w:p>
    <w:p w:rsidR="00B96A58" w:rsidDel="000A466A" w:rsidRDefault="00B96A58" w:rsidP="00B96A58">
      <w:pPr>
        <w:spacing w:line="240" w:lineRule="exact"/>
        <w:rPr>
          <w:del w:id="175" w:author="Masahiko Aida" w:date="2012-10-14T22:59:00Z"/>
          <w:rFonts w:ascii="ＭＳ ゴシック" w:eastAsia="ＭＳ ゴシック" w:hAnsi="ＭＳ ゴシック" w:cs="Courier New"/>
        </w:rPr>
      </w:pPr>
      <w:del w:id="176" w:author="Masahiko Aida" w:date="2012-10-14T22:59:00Z">
        <w:r w:rsidDel="000A466A">
          <w:rPr>
            <w:rFonts w:ascii="ＭＳ ゴシック" w:eastAsia="ＭＳ ゴシック" w:hAnsi="ＭＳ ゴシック" w:cs="Courier New" w:hint="eastAsia"/>
          </w:rPr>
          <w:delText xml:space="preserve">   1.04e+07 |        143        9.90       94.39</w:delText>
        </w:r>
      </w:del>
    </w:p>
    <w:p w:rsidR="00B96A58" w:rsidDel="000A466A" w:rsidRDefault="00B96A58" w:rsidP="00B96A58">
      <w:pPr>
        <w:spacing w:line="240" w:lineRule="exact"/>
        <w:rPr>
          <w:del w:id="177" w:author="Masahiko Aida" w:date="2012-10-14T22:59:00Z"/>
          <w:rFonts w:ascii="ＭＳ ゴシック" w:eastAsia="ＭＳ ゴシック" w:hAnsi="ＭＳ ゴシック" w:cs="Courier New"/>
        </w:rPr>
      </w:pPr>
      <w:del w:id="178" w:author="Masahiko Aida" w:date="2012-10-14T22:59:00Z">
        <w:r w:rsidDel="000A466A">
          <w:rPr>
            <w:rFonts w:ascii="ＭＳ ゴシック" w:eastAsia="ＭＳ ゴシック" w:hAnsi="ＭＳ ゴシック" w:cs="Courier New" w:hint="eastAsia"/>
          </w:rPr>
          <w:delText xml:space="preserve">   1.72e+07 |         81        5.61      100.00</w:delText>
        </w:r>
      </w:del>
    </w:p>
    <w:p w:rsidR="00B96A58" w:rsidDel="000A466A" w:rsidRDefault="00B96A58" w:rsidP="00B96A58">
      <w:pPr>
        <w:spacing w:line="240" w:lineRule="exact"/>
        <w:rPr>
          <w:del w:id="179" w:author="Masahiko Aida" w:date="2012-10-14T22:59:00Z"/>
          <w:rFonts w:ascii="ＭＳ ゴシック" w:eastAsia="ＭＳ ゴシック" w:hAnsi="ＭＳ ゴシック" w:cs="Courier New"/>
        </w:rPr>
      </w:pPr>
      <w:del w:id="180" w:author="Masahiko Aida" w:date="2012-10-14T22:59:00Z">
        <w:r w:rsidDel="000A466A">
          <w:rPr>
            <w:rFonts w:ascii="ＭＳ ゴシック" w:eastAsia="ＭＳ ゴシック" w:hAnsi="ＭＳ ゴシック" w:cs="Courier New" w:hint="eastAsia"/>
          </w:rPr>
          <w:delText>------------+-----------------------------------</w:delText>
        </w:r>
      </w:del>
    </w:p>
    <w:p w:rsidR="00B96A58" w:rsidDel="000A466A" w:rsidRDefault="00B96A58" w:rsidP="00B96A58">
      <w:pPr>
        <w:spacing w:line="240" w:lineRule="exact"/>
        <w:rPr>
          <w:del w:id="181" w:author="Masahiko Aida" w:date="2012-10-14T22:59:00Z"/>
          <w:rFonts w:ascii="ＭＳ ゴシック" w:eastAsia="ＭＳ ゴシック" w:hAnsi="ＭＳ ゴシック"/>
        </w:rPr>
      </w:pPr>
      <w:del w:id="182" w:author="Masahiko Aida" w:date="2012-10-14T22:59:00Z">
        <w:r w:rsidDel="000A466A">
          <w:rPr>
            <w:rFonts w:ascii="ＭＳ ゴシック" w:eastAsia="ＭＳ ゴシック" w:hAnsi="ＭＳ ゴシック" w:cs="Courier New" w:hint="eastAsia"/>
          </w:rPr>
          <w:delText xml:space="preserve">      Total |      1,445      100.00</w:delText>
        </w:r>
      </w:del>
    </w:p>
    <w:p w:rsidR="00B96A58" w:rsidRDefault="00B96A58" w:rsidP="00B96A58">
      <w:pPr>
        <w:rPr>
          <w:rFonts w:ascii="ＭＳ ゴシック" w:eastAsia="ＭＳ ゴシック" w:hAnsi="ＭＳ ゴシック"/>
        </w:rPr>
      </w:pPr>
      <w:r>
        <w:rPr>
          <w:rFonts w:ascii="ＭＳ ゴシック" w:eastAsia="ＭＳ ゴシック" w:hAnsi="ＭＳ ゴシック" w:hint="eastAsia"/>
        </w:rPr>
        <w:t>.</w:t>
      </w:r>
    </w:p>
    <w:p w:rsidR="00B96A58" w:rsidRDefault="00B96A58" w:rsidP="00B96A58">
      <w:r>
        <w:rPr>
          <w:rFonts w:hint="eastAsia"/>
        </w:rPr>
        <w:t xml:space="preserve">　上記の例に拠れば1から30までの値をもったstrataという変数が作成される。続いて、ウェイトを作成しよう。</w:t>
      </w:r>
    </w:p>
    <w:p w:rsidR="00B96A58" w:rsidRDefault="00B96A58" w:rsidP="00B96A58"/>
    <w:p w:rsidR="00B96A58" w:rsidRDefault="00B96A58" w:rsidP="00B96A58">
      <w:pPr>
        <w:rPr>
          <w:rFonts w:ascii="ＭＳ ゴシック" w:eastAsia="ＭＳ ゴシック" w:hAnsi="ＭＳ ゴシック"/>
          <w:b/>
        </w:rPr>
      </w:pPr>
      <w:r>
        <w:rPr>
          <w:rFonts w:ascii="ＭＳ ゴシック" w:eastAsia="ＭＳ ゴシック" w:hAnsi="ＭＳ ゴシック" w:hint="eastAsia"/>
          <w:b/>
        </w:rPr>
        <w:t>・事後層化法のためのウェイト変数を作る</w:t>
      </w:r>
    </w:p>
    <w:p w:rsidR="00B96A58" w:rsidRDefault="00B96A58" w:rsidP="00B96A58">
      <w:pPr>
        <w:rPr>
          <w:rFonts w:ascii="ＭＳ ゴシック" w:eastAsia="ＭＳ ゴシック" w:hAnsi="ＭＳ ゴシック" w:cs="Courier New"/>
          <w:b/>
          <w:sz w:val="21"/>
          <w:szCs w:val="21"/>
        </w:rPr>
      </w:pPr>
      <w:r>
        <w:rPr>
          <w:rFonts w:ascii="ＭＳ ゴシック" w:eastAsia="ＭＳ ゴシック" w:hAnsi="ＭＳ ゴシック" w:cs="Courier New" w:hint="eastAsia"/>
          <w:b/>
          <w:sz w:val="21"/>
          <w:szCs w:val="21"/>
        </w:rPr>
        <w:tab/>
      </w:r>
      <w:proofErr w:type="spellStart"/>
      <w:proofErr w:type="gramStart"/>
      <w:r>
        <w:rPr>
          <w:rFonts w:ascii="ＭＳ ゴシック" w:eastAsia="ＭＳ ゴシック" w:hAnsi="ＭＳ ゴシック" w:cs="Courier New" w:hint="eastAsia"/>
          <w:b/>
          <w:sz w:val="21"/>
          <w:szCs w:val="21"/>
        </w:rPr>
        <w:t>survwgt</w:t>
      </w:r>
      <w:proofErr w:type="spellEnd"/>
      <w:proofErr w:type="gramEnd"/>
      <w:r>
        <w:rPr>
          <w:rFonts w:ascii="ＭＳ ゴシック" w:eastAsia="ＭＳ ゴシック" w:hAnsi="ＭＳ ゴシック" w:cs="Courier New" w:hint="eastAsia"/>
          <w:b/>
          <w:sz w:val="21"/>
          <w:szCs w:val="21"/>
        </w:rPr>
        <w:t xml:space="preserve"> </w:t>
      </w:r>
      <w:proofErr w:type="spellStart"/>
      <w:r>
        <w:rPr>
          <w:rFonts w:ascii="ＭＳ ゴシック" w:eastAsia="ＭＳ ゴシック" w:hAnsi="ＭＳ ゴシック" w:cs="Courier New" w:hint="eastAsia"/>
          <w:b/>
          <w:sz w:val="21"/>
          <w:szCs w:val="21"/>
        </w:rPr>
        <w:t>poststratify</w:t>
      </w:r>
      <w:proofErr w:type="spellEnd"/>
      <w:r>
        <w:rPr>
          <w:rFonts w:ascii="ＭＳ ゴシック" w:eastAsia="ＭＳ ゴシック" w:hAnsi="ＭＳ ゴシック" w:cs="Courier New" w:hint="eastAsia"/>
          <w:b/>
          <w:sz w:val="21"/>
          <w:szCs w:val="21"/>
        </w:rPr>
        <w:t xml:space="preserve"> </w:t>
      </w:r>
      <w:proofErr w:type="spellStart"/>
      <w:r>
        <w:rPr>
          <w:rFonts w:ascii="ＭＳ ゴシック" w:eastAsia="ＭＳ ゴシック" w:hAnsi="ＭＳ ゴシック" w:cs="Courier New" w:hint="eastAsia"/>
          <w:b/>
          <w:i/>
          <w:sz w:val="21"/>
          <w:szCs w:val="21"/>
        </w:rPr>
        <w:t>varname</w:t>
      </w:r>
      <w:proofErr w:type="spellEnd"/>
      <w:r>
        <w:rPr>
          <w:rFonts w:ascii="ＭＳ ゴシック" w:eastAsia="ＭＳ ゴシック" w:hAnsi="ＭＳ ゴシック" w:cs="Courier New" w:hint="eastAsia"/>
          <w:b/>
          <w:sz w:val="21"/>
          <w:szCs w:val="21"/>
        </w:rPr>
        <w:t>, by(</w:t>
      </w:r>
      <w:r>
        <w:rPr>
          <w:rFonts w:ascii="ＭＳ ゴシック" w:eastAsia="ＭＳ ゴシック" w:hAnsi="ＭＳ ゴシック" w:cs="Courier New" w:hint="eastAsia"/>
          <w:b/>
          <w:i/>
          <w:sz w:val="21"/>
          <w:szCs w:val="21"/>
        </w:rPr>
        <w:t>strata ID</w:t>
      </w:r>
      <w:r>
        <w:rPr>
          <w:rFonts w:ascii="ＭＳ ゴシック" w:eastAsia="ＭＳ ゴシック" w:hAnsi="ＭＳ ゴシック" w:cs="Courier New" w:hint="eastAsia"/>
          <w:b/>
          <w:sz w:val="21"/>
          <w:szCs w:val="21"/>
        </w:rPr>
        <w:t xml:space="preserve">) </w:t>
      </w:r>
      <w:proofErr w:type="spellStart"/>
      <w:r>
        <w:rPr>
          <w:rFonts w:ascii="ＭＳ ゴシック" w:eastAsia="ＭＳ ゴシック" w:hAnsi="ＭＳ ゴシック" w:cs="Courier New" w:hint="eastAsia"/>
          <w:b/>
          <w:sz w:val="21"/>
          <w:szCs w:val="21"/>
        </w:rPr>
        <w:t>totvar</w:t>
      </w:r>
      <w:proofErr w:type="spellEnd"/>
      <w:r>
        <w:rPr>
          <w:rFonts w:ascii="ＭＳ ゴシック" w:eastAsia="ＭＳ ゴシック" w:hAnsi="ＭＳ ゴシック" w:cs="Courier New" w:hint="eastAsia"/>
          <w:b/>
          <w:sz w:val="21"/>
          <w:szCs w:val="21"/>
        </w:rPr>
        <w:t>(</w:t>
      </w:r>
      <w:r>
        <w:rPr>
          <w:rFonts w:ascii="ＭＳ ゴシック" w:eastAsia="ＭＳ ゴシック" w:hAnsi="ＭＳ ゴシック" w:cs="Courier New" w:hint="eastAsia"/>
          <w:b/>
          <w:i/>
          <w:sz w:val="21"/>
          <w:szCs w:val="21"/>
        </w:rPr>
        <w:t>strata size</w:t>
      </w:r>
      <w:r>
        <w:rPr>
          <w:rFonts w:ascii="ＭＳ ゴシック" w:eastAsia="ＭＳ ゴシック" w:hAnsi="ＭＳ ゴシック" w:cs="Courier New" w:hint="eastAsia"/>
          <w:b/>
          <w:sz w:val="21"/>
          <w:szCs w:val="21"/>
        </w:rPr>
        <w:t>) replace</w:t>
      </w:r>
    </w:p>
    <w:p w:rsidR="00B96A58" w:rsidRDefault="00B96A58" w:rsidP="00B96A58">
      <w:pPr>
        <w:rPr>
          <w:rFonts w:ascii="ＭＳ ゴシック" w:eastAsia="ＭＳ ゴシック" w:hAnsi="ＭＳ ゴシック" w:cs="Courier New"/>
          <w:b/>
          <w:sz w:val="21"/>
          <w:szCs w:val="21"/>
        </w:rPr>
      </w:pPr>
      <w:r>
        <w:rPr>
          <w:rFonts w:ascii="ＭＳ ゴシック" w:eastAsia="ＭＳ ゴシック" w:hAnsi="ＭＳ ゴシック" w:cs="Courier New" w:hint="eastAsia"/>
          <w:b/>
          <w:sz w:val="21"/>
          <w:szCs w:val="21"/>
        </w:rPr>
        <w:tab/>
      </w:r>
      <w:proofErr w:type="spellStart"/>
      <w:proofErr w:type="gramStart"/>
      <w:r>
        <w:rPr>
          <w:rFonts w:ascii="ＭＳ ゴシック" w:eastAsia="ＭＳ ゴシック" w:hAnsi="ＭＳ ゴシック" w:cs="Courier New" w:hint="eastAsia"/>
          <w:b/>
          <w:sz w:val="21"/>
          <w:szCs w:val="21"/>
        </w:rPr>
        <w:t>survwgt</w:t>
      </w:r>
      <w:proofErr w:type="spellEnd"/>
      <w:proofErr w:type="gramEnd"/>
      <w:r>
        <w:rPr>
          <w:rFonts w:ascii="ＭＳ ゴシック" w:eastAsia="ＭＳ ゴシック" w:hAnsi="ＭＳ ゴシック" w:cs="Courier New" w:hint="eastAsia"/>
          <w:b/>
          <w:sz w:val="21"/>
          <w:szCs w:val="21"/>
        </w:rPr>
        <w:t xml:space="preserve"> </w:t>
      </w:r>
      <w:proofErr w:type="spellStart"/>
      <w:r>
        <w:rPr>
          <w:rFonts w:ascii="ＭＳ ゴシック" w:eastAsia="ＭＳ ゴシック" w:hAnsi="ＭＳ ゴシック" w:cs="Courier New" w:hint="eastAsia"/>
          <w:b/>
          <w:sz w:val="21"/>
          <w:szCs w:val="21"/>
        </w:rPr>
        <w:t>poststratify</w:t>
      </w:r>
      <w:proofErr w:type="spellEnd"/>
      <w:r>
        <w:rPr>
          <w:rFonts w:ascii="ＭＳ ゴシック" w:eastAsia="ＭＳ ゴシック" w:hAnsi="ＭＳ ゴシック" w:cs="Courier New" w:hint="eastAsia"/>
          <w:b/>
          <w:sz w:val="21"/>
          <w:szCs w:val="21"/>
        </w:rPr>
        <w:t xml:space="preserve"> ウェイト変数, by(層のID) </w:t>
      </w:r>
      <w:proofErr w:type="spellStart"/>
      <w:r>
        <w:rPr>
          <w:rFonts w:ascii="ＭＳ ゴシック" w:eastAsia="ＭＳ ゴシック" w:hAnsi="ＭＳ ゴシック" w:cs="Courier New" w:hint="eastAsia"/>
          <w:b/>
          <w:sz w:val="21"/>
          <w:szCs w:val="21"/>
        </w:rPr>
        <w:t>totvar</w:t>
      </w:r>
      <w:proofErr w:type="spellEnd"/>
      <w:r>
        <w:rPr>
          <w:rFonts w:ascii="ＭＳ ゴシック" w:eastAsia="ＭＳ ゴシック" w:hAnsi="ＭＳ ゴシック" w:cs="Courier New" w:hint="eastAsia"/>
          <w:b/>
          <w:sz w:val="21"/>
          <w:szCs w:val="21"/>
        </w:rPr>
        <w:t>(層のサイズ) replace</w:t>
      </w:r>
    </w:p>
    <w:p w:rsidR="00B96A58" w:rsidRDefault="00B96A58" w:rsidP="00B96A58">
      <w:pPr>
        <w:rPr>
          <w:rFonts w:ascii="Courier New" w:eastAsia="MS UI Gothic" w:hAnsi="Courier New" w:cs="Courier New"/>
          <w:sz w:val="21"/>
          <w:szCs w:val="21"/>
        </w:rPr>
      </w:pPr>
    </w:p>
    <w:p w:rsidR="00B96A58" w:rsidRDefault="00B96A58" w:rsidP="00B96A58">
      <w:r>
        <w:rPr>
          <w:rFonts w:hint="eastAsia"/>
        </w:rPr>
        <w:lastRenderedPageBreak/>
        <w:t xml:space="preserve">　</w:t>
      </w:r>
      <w:proofErr w:type="spellStart"/>
      <w:r>
        <w:rPr>
          <w:rFonts w:ascii="ＭＳ ゴシック" w:eastAsia="ＭＳ ゴシック" w:hAnsi="ＭＳ ゴシック" w:hint="eastAsia"/>
        </w:rPr>
        <w:t>survwgt</w:t>
      </w:r>
      <w:proofErr w:type="spellEnd"/>
      <w:r>
        <w:rPr>
          <w:rFonts w:hint="eastAsia"/>
        </w:rPr>
        <w:t>は、各層のサイズを元に、自動でウェイトを作成するコマンドである。ただ、まず最初に基になる変数が存在しないといけないので、回答者全員に同じウェイトとして定数１を与える</w:t>
      </w:r>
      <w:r>
        <w:rPr>
          <w:rStyle w:val="FootnoteReference"/>
        </w:rPr>
        <w:footnoteReference w:id="6"/>
      </w:r>
      <w:r>
        <w:rPr>
          <w:rFonts w:hint="eastAsia"/>
        </w:rPr>
        <w:t>。その後、</w:t>
      </w:r>
      <w:proofErr w:type="spellStart"/>
      <w:r>
        <w:rPr>
          <w:rFonts w:ascii="ＭＳ ゴシック" w:eastAsia="ＭＳ ゴシック" w:hAnsi="ＭＳ ゴシック" w:hint="eastAsia"/>
        </w:rPr>
        <w:t>survwgt</w:t>
      </w:r>
      <w:proofErr w:type="spellEnd"/>
      <w:r>
        <w:rPr>
          <w:rFonts w:hint="eastAsia"/>
        </w:rPr>
        <w:t>を実行する。</w:t>
      </w:r>
    </w:p>
    <w:p w:rsidR="00B96A58" w:rsidRDefault="00B96A58" w:rsidP="00B96A58"/>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ab/>
      </w:r>
      <w:proofErr w:type="gramStart"/>
      <w:r>
        <w:rPr>
          <w:rFonts w:ascii="ＭＳ ゴシック" w:eastAsia="ＭＳ ゴシック" w:hAnsi="ＭＳ ゴシック" w:cs="Courier New" w:hint="eastAsia"/>
          <w:sz w:val="21"/>
          <w:szCs w:val="21"/>
        </w:rPr>
        <w:t>gen</w:t>
      </w:r>
      <w:proofErr w:type="gramEnd"/>
      <w:r>
        <w:rPr>
          <w:rFonts w:ascii="ＭＳ ゴシック" w:eastAsia="ＭＳ ゴシック" w:hAnsi="ＭＳ ゴシック" w:cs="Courier New" w:hint="eastAsia"/>
          <w:sz w:val="21"/>
          <w:szCs w:val="21"/>
        </w:rPr>
        <w:t xml:space="preserve"> weight = 1</w:t>
      </w:r>
    </w:p>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ab/>
      </w:r>
      <w:proofErr w:type="spellStart"/>
      <w:proofErr w:type="gramStart"/>
      <w:r>
        <w:rPr>
          <w:rFonts w:ascii="ＭＳ ゴシック" w:eastAsia="ＭＳ ゴシック" w:hAnsi="ＭＳ ゴシック" w:cs="Courier New" w:hint="eastAsia"/>
          <w:sz w:val="21"/>
          <w:szCs w:val="21"/>
        </w:rPr>
        <w:t>survwgt</w:t>
      </w:r>
      <w:proofErr w:type="spellEnd"/>
      <w:proofErr w:type="gramEnd"/>
      <w:r>
        <w:rPr>
          <w:rFonts w:ascii="ＭＳ ゴシック" w:eastAsia="ＭＳ ゴシック" w:hAnsi="ＭＳ ゴシック" w:cs="Courier New" w:hint="eastAsia"/>
          <w:sz w:val="21"/>
          <w:szCs w:val="21"/>
        </w:rPr>
        <w:t xml:space="preserve"> </w:t>
      </w:r>
      <w:proofErr w:type="spellStart"/>
      <w:r>
        <w:rPr>
          <w:rFonts w:ascii="ＭＳ ゴシック" w:eastAsia="ＭＳ ゴシック" w:hAnsi="ＭＳ ゴシック" w:cs="Courier New" w:hint="eastAsia"/>
          <w:sz w:val="21"/>
          <w:szCs w:val="21"/>
        </w:rPr>
        <w:t>poststratify</w:t>
      </w:r>
      <w:proofErr w:type="spellEnd"/>
      <w:r>
        <w:rPr>
          <w:rFonts w:ascii="ＭＳ ゴシック" w:eastAsia="ＭＳ ゴシック" w:hAnsi="ＭＳ ゴシック" w:cs="Courier New" w:hint="eastAsia"/>
          <w:sz w:val="21"/>
          <w:szCs w:val="21"/>
        </w:rPr>
        <w:t xml:space="preserve"> weight , by(</w:t>
      </w:r>
      <w:proofErr w:type="spellStart"/>
      <w:r>
        <w:rPr>
          <w:rFonts w:ascii="ＭＳ ゴシック" w:eastAsia="ＭＳ ゴシック" w:hAnsi="ＭＳ ゴシック" w:cs="Courier New" w:hint="eastAsia"/>
          <w:sz w:val="21"/>
          <w:szCs w:val="21"/>
        </w:rPr>
        <w:t>strataID</w:t>
      </w:r>
      <w:proofErr w:type="spellEnd"/>
      <w:r>
        <w:rPr>
          <w:rFonts w:ascii="ＭＳ ゴシック" w:eastAsia="ＭＳ ゴシック" w:hAnsi="ＭＳ ゴシック" w:cs="Courier New" w:hint="eastAsia"/>
          <w:sz w:val="21"/>
          <w:szCs w:val="21"/>
        </w:rPr>
        <w:t xml:space="preserve">) </w:t>
      </w:r>
      <w:proofErr w:type="spellStart"/>
      <w:r>
        <w:rPr>
          <w:rFonts w:ascii="ＭＳ ゴシック" w:eastAsia="ＭＳ ゴシック" w:hAnsi="ＭＳ ゴシック" w:cs="Courier New" w:hint="eastAsia"/>
          <w:sz w:val="21"/>
          <w:szCs w:val="21"/>
        </w:rPr>
        <w:t>totvar</w:t>
      </w:r>
      <w:proofErr w:type="spellEnd"/>
      <w:r>
        <w:rPr>
          <w:rFonts w:ascii="ＭＳ ゴシック" w:eastAsia="ＭＳ ゴシック" w:hAnsi="ＭＳ ゴシック" w:cs="Courier New" w:hint="eastAsia"/>
          <w:sz w:val="21"/>
          <w:szCs w:val="21"/>
        </w:rPr>
        <w:t>(</w:t>
      </w:r>
      <w:proofErr w:type="spellStart"/>
      <w:r>
        <w:rPr>
          <w:rFonts w:ascii="ＭＳ ゴシック" w:eastAsia="ＭＳ ゴシック" w:hAnsi="ＭＳ ゴシック" w:cs="Courier New" w:hint="eastAsia"/>
          <w:sz w:val="21"/>
          <w:szCs w:val="21"/>
        </w:rPr>
        <w:t>StratumPop</w:t>
      </w:r>
      <w:proofErr w:type="spellEnd"/>
      <w:r>
        <w:rPr>
          <w:rFonts w:ascii="ＭＳ ゴシック" w:eastAsia="ＭＳ ゴシック" w:hAnsi="ＭＳ ゴシック" w:cs="Courier New" w:hint="eastAsia"/>
          <w:sz w:val="21"/>
          <w:szCs w:val="21"/>
        </w:rPr>
        <w:t>) replace</w:t>
      </w:r>
    </w:p>
    <w:p w:rsidR="00B96A58" w:rsidRDefault="00B96A58" w:rsidP="00B96A58"/>
    <w:p w:rsidR="00B96A58" w:rsidRDefault="00B96A58" w:rsidP="00B96A58">
      <w:r>
        <w:rPr>
          <w:rFonts w:hint="eastAsia"/>
        </w:rPr>
        <w:t>上記のコマンドを実行し終わったら tab weight　として確認する。</w:t>
      </w:r>
    </w:p>
    <w:p w:rsidR="00B96A58" w:rsidRDefault="00B96A58" w:rsidP="00B96A58"/>
    <w:p w:rsidR="00507C77" w:rsidRPr="00507C77" w:rsidRDefault="00507C77" w:rsidP="00507C77">
      <w:pPr>
        <w:rPr>
          <w:ins w:id="183" w:author="Masahiko Aida" w:date="2012-10-14T23:00:00Z"/>
          <w:rFonts w:ascii="ＭＳ ゴシック" w:eastAsia="ＭＳ ゴシック" w:hAnsi="ＭＳ ゴシック" w:cs="Courier New"/>
        </w:rPr>
      </w:pPr>
      <w:ins w:id="184" w:author="Masahiko Aida" w:date="2012-10-14T23:00:00Z">
        <w:r w:rsidRPr="00507C77">
          <w:rPr>
            <w:rFonts w:ascii="ＭＳ ゴシック" w:eastAsia="ＭＳ ゴシック" w:hAnsi="ＭＳ ゴシック" w:cs="Courier New"/>
          </w:rPr>
          <w:t xml:space="preserve">. </w:t>
        </w:r>
        <w:proofErr w:type="gramStart"/>
        <w:r w:rsidRPr="00507C77">
          <w:rPr>
            <w:rFonts w:ascii="ＭＳ ゴシック" w:eastAsia="ＭＳ ゴシック" w:hAnsi="ＭＳ ゴシック" w:cs="Courier New"/>
          </w:rPr>
          <w:t>tab</w:t>
        </w:r>
        <w:proofErr w:type="gramEnd"/>
        <w:r w:rsidRPr="00507C77">
          <w:rPr>
            <w:rFonts w:ascii="ＭＳ ゴシック" w:eastAsia="ＭＳ ゴシック" w:hAnsi="ＭＳ ゴシック" w:cs="Courier New"/>
          </w:rPr>
          <w:t xml:space="preserve"> weight</w:t>
        </w:r>
      </w:ins>
    </w:p>
    <w:p w:rsidR="00507C77" w:rsidRPr="00507C77" w:rsidRDefault="00507C77" w:rsidP="00507C77">
      <w:pPr>
        <w:rPr>
          <w:ins w:id="185" w:author="Masahiko Aida" w:date="2012-10-14T23:00:00Z"/>
          <w:rFonts w:ascii="ＭＳ ゴシック" w:eastAsia="ＭＳ ゴシック" w:hAnsi="ＭＳ ゴシック" w:cs="Courier New"/>
        </w:rPr>
      </w:pPr>
    </w:p>
    <w:p w:rsidR="00507C77" w:rsidRPr="00507C77" w:rsidRDefault="00507C77" w:rsidP="00507C77">
      <w:pPr>
        <w:rPr>
          <w:ins w:id="186" w:author="Masahiko Aida" w:date="2012-10-14T23:00:00Z"/>
          <w:rFonts w:ascii="ＭＳ ゴシック" w:eastAsia="ＭＳ ゴシック" w:hAnsi="ＭＳ ゴシック" w:cs="Courier New"/>
        </w:rPr>
      </w:pPr>
      <w:ins w:id="187" w:author="Masahiko Aida" w:date="2012-10-14T23:00:00Z">
        <w:r w:rsidRPr="00507C77">
          <w:rPr>
            <w:rFonts w:ascii="ＭＳ ゴシック" w:eastAsia="ＭＳ ゴシック" w:hAnsi="ＭＳ ゴシック" w:cs="Courier New"/>
          </w:rPr>
          <w:t>(</w:t>
        </w:r>
        <w:proofErr w:type="gramStart"/>
        <w:r w:rsidRPr="00507C77">
          <w:rPr>
            <w:rFonts w:ascii="ＭＳ ゴシック" w:eastAsia="ＭＳ ゴシック" w:hAnsi="ＭＳ ゴシック" w:cs="Courier New"/>
          </w:rPr>
          <w:t>post-</w:t>
        </w:r>
        <w:proofErr w:type="spellStart"/>
        <w:r w:rsidRPr="00507C77">
          <w:rPr>
            <w:rFonts w:ascii="ＭＳ ゴシック" w:eastAsia="ＭＳ ゴシック" w:hAnsi="ＭＳ ゴシック" w:cs="Courier New"/>
          </w:rPr>
          <w:t>strat</w:t>
        </w:r>
        <w:proofErr w:type="spellEnd"/>
        <w:proofErr w:type="gramEnd"/>
        <w:r w:rsidRPr="00507C77">
          <w:rPr>
            <w:rFonts w:ascii="ＭＳ ゴシック" w:eastAsia="ＭＳ ゴシック" w:hAnsi="ＭＳ ゴシック" w:cs="Courier New"/>
          </w:rPr>
          <w:t xml:space="preserve"> |</w:t>
        </w:r>
      </w:ins>
    </w:p>
    <w:p w:rsidR="00507C77" w:rsidRPr="00507C77" w:rsidRDefault="00507C77" w:rsidP="00507C77">
      <w:pPr>
        <w:rPr>
          <w:ins w:id="188" w:author="Masahiko Aida" w:date="2012-10-14T23:00:00Z"/>
          <w:rFonts w:ascii="ＭＳ ゴシック" w:eastAsia="ＭＳ ゴシック" w:hAnsi="ＭＳ ゴシック" w:cs="Courier New"/>
        </w:rPr>
      </w:pPr>
      <w:ins w:id="189" w:author="Masahiko Aida" w:date="2012-10-14T23:00:00Z">
        <w:r w:rsidRPr="00507C77">
          <w:rPr>
            <w:rFonts w:ascii="ＭＳ ゴシック" w:eastAsia="ＭＳ ゴシック" w:hAnsi="ＭＳ ゴシック" w:cs="Courier New"/>
          </w:rPr>
          <w:t xml:space="preserve">     </w:t>
        </w:r>
        <w:proofErr w:type="spellStart"/>
        <w:proofErr w:type="gramStart"/>
        <w:r w:rsidRPr="00507C77">
          <w:rPr>
            <w:rFonts w:ascii="ＭＳ ゴシック" w:eastAsia="ＭＳ ゴシック" w:hAnsi="ＭＳ ゴシック" w:cs="Courier New"/>
          </w:rPr>
          <w:t>ified</w:t>
        </w:r>
        <w:proofErr w:type="spellEnd"/>
        <w:proofErr w:type="gramEnd"/>
        <w:r w:rsidRPr="00507C77">
          <w:rPr>
            <w:rFonts w:ascii="ＭＳ ゴシック" w:eastAsia="ＭＳ ゴシック" w:hAnsi="ＭＳ ゴシック" w:cs="Courier New"/>
          </w:rPr>
          <w:t xml:space="preserve">) |      Freq.     </w:t>
        </w:r>
        <w:proofErr w:type="gramStart"/>
        <w:r w:rsidRPr="00507C77">
          <w:rPr>
            <w:rFonts w:ascii="ＭＳ ゴシック" w:eastAsia="ＭＳ ゴシック" w:hAnsi="ＭＳ ゴシック" w:cs="Courier New"/>
          </w:rPr>
          <w:t>Percent        Cum.</w:t>
        </w:r>
        <w:proofErr w:type="gramEnd"/>
      </w:ins>
    </w:p>
    <w:p w:rsidR="00507C77" w:rsidRPr="00507C77" w:rsidRDefault="00507C77" w:rsidP="00507C77">
      <w:pPr>
        <w:rPr>
          <w:ins w:id="190" w:author="Masahiko Aida" w:date="2012-10-14T23:00:00Z"/>
          <w:rFonts w:ascii="ＭＳ ゴシック" w:eastAsia="ＭＳ ゴシック" w:hAnsi="ＭＳ ゴシック" w:cs="Courier New"/>
        </w:rPr>
      </w:pPr>
      <w:ins w:id="191" w:author="Masahiko Aida" w:date="2012-10-14T23:00:00Z">
        <w:r w:rsidRPr="00507C77">
          <w:rPr>
            <w:rFonts w:ascii="ＭＳ ゴシック" w:eastAsia="ＭＳ ゴシック" w:hAnsi="ＭＳ ゴシック" w:cs="Courier New"/>
          </w:rPr>
          <w:t>------------+-----------------------------------</w:t>
        </w:r>
      </w:ins>
    </w:p>
    <w:p w:rsidR="00507C77" w:rsidRPr="00507C77" w:rsidRDefault="00507C77" w:rsidP="00507C77">
      <w:pPr>
        <w:rPr>
          <w:ins w:id="192" w:author="Masahiko Aida" w:date="2012-10-14T23:00:00Z"/>
          <w:rFonts w:ascii="ＭＳ ゴシック" w:eastAsia="ＭＳ ゴシック" w:hAnsi="ＭＳ ゴシック" w:cs="Courier New"/>
        </w:rPr>
      </w:pPr>
      <w:ins w:id="193" w:author="Masahiko Aida" w:date="2012-10-14T23:00:00Z">
        <w:r w:rsidRPr="00507C77">
          <w:rPr>
            <w:rFonts w:ascii="ＭＳ ゴシック" w:eastAsia="ＭＳ ゴシック" w:hAnsi="ＭＳ ゴシック" w:cs="Courier New"/>
          </w:rPr>
          <w:t xml:space="preserve">   3227.964 |         56        3.88        3.88</w:t>
        </w:r>
      </w:ins>
    </w:p>
    <w:p w:rsidR="00507C77" w:rsidRPr="00507C77" w:rsidRDefault="00507C77" w:rsidP="00507C77">
      <w:pPr>
        <w:rPr>
          <w:ins w:id="194" w:author="Masahiko Aida" w:date="2012-10-14T23:00:00Z"/>
          <w:rFonts w:ascii="ＭＳ ゴシック" w:eastAsia="ＭＳ ゴシック" w:hAnsi="ＭＳ ゴシック" w:cs="Courier New"/>
        </w:rPr>
      </w:pPr>
      <w:ins w:id="195" w:author="Masahiko Aida" w:date="2012-10-14T23:00:00Z">
        <w:r w:rsidRPr="00507C77">
          <w:rPr>
            <w:rFonts w:ascii="ＭＳ ゴシック" w:eastAsia="ＭＳ ゴシック" w:hAnsi="ＭＳ ゴシック" w:cs="Courier New"/>
          </w:rPr>
          <w:t xml:space="preserve">   3416.802 |         91        6.30       10.17</w:t>
        </w:r>
      </w:ins>
    </w:p>
    <w:p w:rsidR="00507C77" w:rsidRPr="00507C77" w:rsidRDefault="00507C77" w:rsidP="00507C77">
      <w:pPr>
        <w:rPr>
          <w:ins w:id="196" w:author="Masahiko Aida" w:date="2012-10-14T23:00:00Z"/>
          <w:rFonts w:ascii="ＭＳ ゴシック" w:eastAsia="ＭＳ ゴシック" w:hAnsi="ＭＳ ゴシック" w:cs="Courier New"/>
        </w:rPr>
      </w:pPr>
      <w:ins w:id="197" w:author="Masahiko Aida" w:date="2012-10-14T23:00:00Z">
        <w:r w:rsidRPr="00507C77">
          <w:rPr>
            <w:rFonts w:ascii="ＭＳ ゴシック" w:eastAsia="ＭＳ ゴシック" w:hAnsi="ＭＳ ゴシック" w:cs="Courier New"/>
          </w:rPr>
          <w:t xml:space="preserve">       3692 |         17        1.18       11.35</w:t>
        </w:r>
      </w:ins>
    </w:p>
    <w:p w:rsidR="00507C77" w:rsidRPr="00507C77" w:rsidRDefault="00507C77" w:rsidP="00507C77">
      <w:pPr>
        <w:rPr>
          <w:ins w:id="198" w:author="Masahiko Aida" w:date="2012-10-14T23:00:00Z"/>
          <w:rFonts w:ascii="ＭＳ ゴシック" w:eastAsia="ＭＳ ゴシック" w:hAnsi="ＭＳ ゴシック" w:cs="Courier New"/>
        </w:rPr>
      </w:pPr>
      <w:ins w:id="199" w:author="Masahiko Aida" w:date="2012-10-14T23:00:00Z">
        <w:r w:rsidRPr="00507C77">
          <w:rPr>
            <w:rFonts w:ascii="ＭＳ ゴシック" w:eastAsia="ＭＳ ゴシック" w:hAnsi="ＭＳ ゴシック" w:cs="Courier New"/>
          </w:rPr>
          <w:t xml:space="preserve">       3726 |         24        1.66       13.01</w:t>
        </w:r>
      </w:ins>
    </w:p>
    <w:p w:rsidR="00507C77" w:rsidRPr="00507C77" w:rsidRDefault="00507C77" w:rsidP="00507C77">
      <w:pPr>
        <w:rPr>
          <w:ins w:id="200" w:author="Masahiko Aida" w:date="2012-10-14T23:00:00Z"/>
          <w:rFonts w:ascii="ＭＳ ゴシック" w:eastAsia="ＭＳ ゴシック" w:hAnsi="ＭＳ ゴシック" w:cs="Courier New"/>
        </w:rPr>
      </w:pPr>
      <w:ins w:id="201" w:author="Masahiko Aida" w:date="2012-10-14T23:00:00Z">
        <w:r w:rsidRPr="00507C77">
          <w:rPr>
            <w:rFonts w:ascii="ＭＳ ゴシック" w:eastAsia="ＭＳ ゴシック" w:hAnsi="ＭＳ ゴシック" w:cs="Courier New"/>
          </w:rPr>
          <w:t xml:space="preserve">   3741.714 |         56        3.88       16.89</w:t>
        </w:r>
      </w:ins>
    </w:p>
    <w:p w:rsidR="00507C77" w:rsidRPr="00507C77" w:rsidRDefault="00507C77" w:rsidP="00507C77">
      <w:pPr>
        <w:rPr>
          <w:ins w:id="202" w:author="Masahiko Aida" w:date="2012-10-14T23:00:00Z"/>
          <w:rFonts w:ascii="ＭＳ ゴシック" w:eastAsia="ＭＳ ゴシック" w:hAnsi="ＭＳ ゴシック" w:cs="Courier New"/>
        </w:rPr>
      </w:pPr>
      <w:ins w:id="203" w:author="Masahiko Aida" w:date="2012-10-14T23:00:00Z">
        <w:r w:rsidRPr="00507C77">
          <w:rPr>
            <w:rFonts w:ascii="ＭＳ ゴシック" w:eastAsia="ＭＳ ゴシック" w:hAnsi="ＭＳ ゴシック" w:cs="Courier New"/>
          </w:rPr>
          <w:t xml:space="preserve">   4075.975 |         40        2.77       19.65</w:t>
        </w:r>
      </w:ins>
    </w:p>
    <w:p w:rsidR="00507C77" w:rsidRPr="00507C77" w:rsidRDefault="00507C77" w:rsidP="00507C77">
      <w:pPr>
        <w:rPr>
          <w:ins w:id="204" w:author="Masahiko Aida" w:date="2012-10-14T23:00:00Z"/>
          <w:rFonts w:ascii="ＭＳ ゴシック" w:eastAsia="ＭＳ ゴシック" w:hAnsi="ＭＳ ゴシック" w:cs="Courier New"/>
        </w:rPr>
      </w:pPr>
      <w:ins w:id="205" w:author="Masahiko Aida" w:date="2012-10-14T23:00:00Z">
        <w:r w:rsidRPr="00507C77">
          <w:rPr>
            <w:rFonts w:ascii="ＭＳ ゴシック" w:eastAsia="ＭＳ ゴシック" w:hAnsi="ＭＳ ゴシック" w:cs="Courier New"/>
          </w:rPr>
          <w:t xml:space="preserve">   9405.154 |         26        1.80       21.45</w:t>
        </w:r>
      </w:ins>
    </w:p>
    <w:p w:rsidR="00507C77" w:rsidRPr="00507C77" w:rsidRDefault="00507C77" w:rsidP="00507C77">
      <w:pPr>
        <w:rPr>
          <w:ins w:id="206" w:author="Masahiko Aida" w:date="2012-10-14T23:00:00Z"/>
          <w:rFonts w:ascii="ＭＳ ゴシック" w:eastAsia="ＭＳ ゴシック" w:hAnsi="ＭＳ ゴシック" w:cs="Courier New"/>
        </w:rPr>
      </w:pPr>
      <w:ins w:id="207" w:author="Masahiko Aida" w:date="2012-10-14T23:00:00Z">
        <w:r w:rsidRPr="00507C77">
          <w:rPr>
            <w:rFonts w:ascii="ＭＳ ゴシック" w:eastAsia="ＭＳ ゴシック" w:hAnsi="ＭＳ ゴシック" w:cs="Courier New"/>
          </w:rPr>
          <w:t xml:space="preserve">   9637.907 |         43        2.98       24.43</w:t>
        </w:r>
      </w:ins>
    </w:p>
    <w:p w:rsidR="00507C77" w:rsidRPr="00507C77" w:rsidRDefault="00507C77" w:rsidP="00507C77">
      <w:pPr>
        <w:rPr>
          <w:ins w:id="208" w:author="Masahiko Aida" w:date="2012-10-14T23:00:00Z"/>
          <w:rFonts w:ascii="ＭＳ ゴシック" w:eastAsia="ＭＳ ゴシック" w:hAnsi="ＭＳ ゴシック" w:cs="Courier New"/>
        </w:rPr>
      </w:pPr>
      <w:ins w:id="209" w:author="Masahiko Aida" w:date="2012-10-14T23:00:00Z">
        <w:r w:rsidRPr="00507C77">
          <w:rPr>
            <w:rFonts w:ascii="ＭＳ ゴシック" w:eastAsia="ＭＳ ゴシック" w:hAnsi="ＭＳ ゴシック" w:cs="Courier New"/>
          </w:rPr>
          <w:t xml:space="preserve">   10563.25 |         59        4.08       28.51</w:t>
        </w:r>
      </w:ins>
    </w:p>
    <w:p w:rsidR="00507C77" w:rsidRPr="00507C77" w:rsidRDefault="00507C77" w:rsidP="00507C77">
      <w:pPr>
        <w:rPr>
          <w:ins w:id="210" w:author="Masahiko Aida" w:date="2012-10-14T23:00:00Z"/>
          <w:rFonts w:ascii="ＭＳ ゴシック" w:eastAsia="ＭＳ ゴシック" w:hAnsi="ＭＳ ゴシック" w:cs="Courier New"/>
        </w:rPr>
      </w:pPr>
      <w:ins w:id="211" w:author="Masahiko Aida" w:date="2012-10-14T23:00:00Z">
        <w:r w:rsidRPr="00507C77">
          <w:rPr>
            <w:rFonts w:ascii="ＭＳ ゴシック" w:eastAsia="ＭＳ ゴシック" w:hAnsi="ＭＳ ゴシック" w:cs="Courier New"/>
          </w:rPr>
          <w:t xml:space="preserve">   11216.35 |         75        5.19       33.70</w:t>
        </w:r>
      </w:ins>
    </w:p>
    <w:p w:rsidR="00507C77" w:rsidRPr="00507C77" w:rsidRDefault="00507C77" w:rsidP="00507C77">
      <w:pPr>
        <w:rPr>
          <w:ins w:id="212" w:author="Masahiko Aida" w:date="2012-10-14T23:00:00Z"/>
          <w:rFonts w:ascii="ＭＳ ゴシック" w:eastAsia="ＭＳ ゴシック" w:hAnsi="ＭＳ ゴシック" w:cs="Courier New"/>
        </w:rPr>
      </w:pPr>
      <w:ins w:id="213" w:author="Masahiko Aida" w:date="2012-10-14T23:00:00Z">
        <w:r w:rsidRPr="00507C77">
          <w:rPr>
            <w:rFonts w:ascii="ＭＳ ゴシック" w:eastAsia="ＭＳ ゴシック" w:hAnsi="ＭＳ ゴシック" w:cs="Courier New"/>
          </w:rPr>
          <w:t xml:space="preserve">   11259.11 |         27        1.87       35.57</w:t>
        </w:r>
      </w:ins>
    </w:p>
    <w:p w:rsidR="00507C77" w:rsidRPr="00507C77" w:rsidRDefault="00507C77" w:rsidP="00507C77">
      <w:pPr>
        <w:rPr>
          <w:ins w:id="214" w:author="Masahiko Aida" w:date="2012-10-14T23:00:00Z"/>
          <w:rFonts w:ascii="ＭＳ ゴシック" w:eastAsia="ＭＳ ゴシック" w:hAnsi="ＭＳ ゴシック" w:cs="Courier New"/>
        </w:rPr>
      </w:pPr>
      <w:ins w:id="215" w:author="Masahiko Aida" w:date="2012-10-14T23:00:00Z">
        <w:r w:rsidRPr="00507C77">
          <w:rPr>
            <w:rFonts w:ascii="ＭＳ ゴシック" w:eastAsia="ＭＳ ゴシック" w:hAnsi="ＭＳ ゴシック" w:cs="Courier New"/>
          </w:rPr>
          <w:t xml:space="preserve">   12166.62 |         39        2.70       38.27</w:t>
        </w:r>
      </w:ins>
    </w:p>
    <w:p w:rsidR="00507C77" w:rsidRPr="00507C77" w:rsidRDefault="00507C77" w:rsidP="00507C77">
      <w:pPr>
        <w:rPr>
          <w:ins w:id="216" w:author="Masahiko Aida" w:date="2012-10-14T23:00:00Z"/>
          <w:rFonts w:ascii="ＭＳ ゴシック" w:eastAsia="ＭＳ ゴシック" w:hAnsi="ＭＳ ゴシック" w:cs="Courier New"/>
        </w:rPr>
      </w:pPr>
      <w:ins w:id="217" w:author="Masahiko Aida" w:date="2012-10-14T23:00:00Z">
        <w:r w:rsidRPr="00507C77">
          <w:rPr>
            <w:rFonts w:ascii="ＭＳ ゴシック" w:eastAsia="ＭＳ ゴシック" w:hAnsi="ＭＳ ゴシック" w:cs="Courier New"/>
          </w:rPr>
          <w:t xml:space="preserve">   33291.16 |         32        2.21       40.48</w:t>
        </w:r>
      </w:ins>
    </w:p>
    <w:p w:rsidR="00507C77" w:rsidRPr="00507C77" w:rsidRDefault="00507C77" w:rsidP="00507C77">
      <w:pPr>
        <w:rPr>
          <w:ins w:id="218" w:author="Masahiko Aida" w:date="2012-10-14T23:00:00Z"/>
          <w:rFonts w:ascii="ＭＳ ゴシック" w:eastAsia="ＭＳ ゴシック" w:hAnsi="ＭＳ ゴシック" w:cs="Courier New"/>
        </w:rPr>
      </w:pPr>
      <w:ins w:id="219" w:author="Masahiko Aida" w:date="2012-10-14T23:00:00Z">
        <w:r w:rsidRPr="00507C77">
          <w:rPr>
            <w:rFonts w:ascii="ＭＳ ゴシック" w:eastAsia="ＭＳ ゴシック" w:hAnsi="ＭＳ ゴシック" w:cs="Courier New"/>
          </w:rPr>
          <w:t xml:space="preserve">   34224.22 |         91        6.30       46.78</w:t>
        </w:r>
      </w:ins>
    </w:p>
    <w:p w:rsidR="00507C77" w:rsidRPr="00507C77" w:rsidRDefault="00507C77" w:rsidP="00507C77">
      <w:pPr>
        <w:rPr>
          <w:ins w:id="220" w:author="Masahiko Aida" w:date="2012-10-14T23:00:00Z"/>
          <w:rFonts w:ascii="ＭＳ ゴシック" w:eastAsia="ＭＳ ゴシック" w:hAnsi="ＭＳ ゴシック" w:cs="Courier New"/>
        </w:rPr>
      </w:pPr>
      <w:ins w:id="221" w:author="Masahiko Aida" w:date="2012-10-14T23:00:00Z">
        <w:r w:rsidRPr="00507C77">
          <w:rPr>
            <w:rFonts w:ascii="ＭＳ ゴシック" w:eastAsia="ＭＳ ゴシック" w:hAnsi="ＭＳ ゴシック" w:cs="Courier New"/>
          </w:rPr>
          <w:t xml:space="preserve">   35264.02 |         52        3.60       50.38</w:t>
        </w:r>
      </w:ins>
    </w:p>
    <w:p w:rsidR="00507C77" w:rsidRPr="00507C77" w:rsidRDefault="00507C77" w:rsidP="00507C77">
      <w:pPr>
        <w:rPr>
          <w:ins w:id="222" w:author="Masahiko Aida" w:date="2012-10-14T23:00:00Z"/>
          <w:rFonts w:ascii="ＭＳ ゴシック" w:eastAsia="ＭＳ ゴシック" w:hAnsi="ＭＳ ゴシック" w:cs="Courier New"/>
        </w:rPr>
      </w:pPr>
      <w:ins w:id="223" w:author="Masahiko Aida" w:date="2012-10-14T23:00:00Z">
        <w:r w:rsidRPr="00507C77">
          <w:rPr>
            <w:rFonts w:ascii="ＭＳ ゴシック" w:eastAsia="ＭＳ ゴシック" w:hAnsi="ＭＳ ゴシック" w:cs="Courier New"/>
          </w:rPr>
          <w:t xml:space="preserve">    36857.9 |         49        3.39       53.77</w:t>
        </w:r>
      </w:ins>
    </w:p>
    <w:p w:rsidR="00507C77" w:rsidRPr="00507C77" w:rsidRDefault="00507C77" w:rsidP="00507C77">
      <w:pPr>
        <w:rPr>
          <w:ins w:id="224" w:author="Masahiko Aida" w:date="2012-10-14T23:00:00Z"/>
          <w:rFonts w:ascii="ＭＳ ゴシック" w:eastAsia="ＭＳ ゴシック" w:hAnsi="ＭＳ ゴシック" w:cs="Courier New"/>
        </w:rPr>
      </w:pPr>
      <w:ins w:id="225" w:author="Masahiko Aida" w:date="2012-10-14T23:00:00Z">
        <w:r w:rsidRPr="00507C77">
          <w:rPr>
            <w:rFonts w:ascii="ＭＳ ゴシック" w:eastAsia="ＭＳ ゴシック" w:hAnsi="ＭＳ ゴシック" w:cs="Courier New"/>
          </w:rPr>
          <w:t xml:space="preserve">   40870.26 |         23        1.59       55.36</w:t>
        </w:r>
      </w:ins>
    </w:p>
    <w:p w:rsidR="00507C77" w:rsidRPr="00507C77" w:rsidRDefault="00507C77" w:rsidP="00507C77">
      <w:pPr>
        <w:rPr>
          <w:ins w:id="226" w:author="Masahiko Aida" w:date="2012-10-14T23:00:00Z"/>
          <w:rFonts w:ascii="ＭＳ ゴシック" w:eastAsia="ＭＳ ゴシック" w:hAnsi="ＭＳ ゴシック" w:cs="Courier New"/>
        </w:rPr>
      </w:pPr>
      <w:ins w:id="227" w:author="Masahiko Aida" w:date="2012-10-14T23:00:00Z">
        <w:r w:rsidRPr="00507C77">
          <w:rPr>
            <w:rFonts w:ascii="ＭＳ ゴシック" w:eastAsia="ＭＳ ゴシック" w:hAnsi="ＭＳ ゴシック" w:cs="Courier New"/>
          </w:rPr>
          <w:t xml:space="preserve">   43977.17 |         40        2.77       58.13</w:t>
        </w:r>
      </w:ins>
    </w:p>
    <w:p w:rsidR="00507C77" w:rsidRPr="00507C77" w:rsidRDefault="00507C77" w:rsidP="00507C77">
      <w:pPr>
        <w:rPr>
          <w:ins w:id="228" w:author="Masahiko Aida" w:date="2012-10-14T23:00:00Z"/>
          <w:rFonts w:ascii="ＭＳ ゴシック" w:eastAsia="ＭＳ ゴシック" w:hAnsi="ＭＳ ゴシック" w:cs="Courier New"/>
        </w:rPr>
      </w:pPr>
      <w:ins w:id="229" w:author="Masahiko Aida" w:date="2012-10-14T23:00:00Z">
        <w:r w:rsidRPr="00507C77">
          <w:rPr>
            <w:rFonts w:ascii="ＭＳ ゴシック" w:eastAsia="ＭＳ ゴシック" w:hAnsi="ＭＳ ゴシック" w:cs="Courier New"/>
          </w:rPr>
          <w:t xml:space="preserve">   46552.31 |         16        1.11       59.24</w:t>
        </w:r>
      </w:ins>
    </w:p>
    <w:p w:rsidR="00507C77" w:rsidRPr="00507C77" w:rsidRDefault="00507C77" w:rsidP="00507C77">
      <w:pPr>
        <w:rPr>
          <w:ins w:id="230" w:author="Masahiko Aida" w:date="2012-10-14T23:00:00Z"/>
          <w:rFonts w:ascii="ＭＳ ゴシック" w:eastAsia="ＭＳ ゴシック" w:hAnsi="ＭＳ ゴシック" w:cs="Courier New"/>
        </w:rPr>
      </w:pPr>
      <w:ins w:id="231" w:author="Masahiko Aida" w:date="2012-10-14T23:00:00Z">
        <w:r w:rsidRPr="00507C77">
          <w:rPr>
            <w:rFonts w:ascii="ＭＳ ゴシック" w:eastAsia="ＭＳ ゴシック" w:hAnsi="ＭＳ ゴシック" w:cs="Courier New"/>
          </w:rPr>
          <w:t xml:space="preserve">   56865.25 |         64        4.43       63.67</w:t>
        </w:r>
      </w:ins>
    </w:p>
    <w:p w:rsidR="00507C77" w:rsidRPr="00507C77" w:rsidRDefault="00507C77" w:rsidP="00507C77">
      <w:pPr>
        <w:rPr>
          <w:ins w:id="232" w:author="Masahiko Aida" w:date="2012-10-14T23:00:00Z"/>
          <w:rFonts w:ascii="ＭＳ ゴシック" w:eastAsia="ＭＳ ゴシック" w:hAnsi="ＭＳ ゴシック" w:cs="Courier New"/>
        </w:rPr>
      </w:pPr>
      <w:ins w:id="233" w:author="Masahiko Aida" w:date="2012-10-14T23:00:00Z">
        <w:r w:rsidRPr="00507C77">
          <w:rPr>
            <w:rFonts w:ascii="ＭＳ ゴシック" w:eastAsia="ＭＳ ゴシック" w:hAnsi="ＭＳ ゴシック" w:cs="Courier New"/>
          </w:rPr>
          <w:t xml:space="preserve">   58977.15 |         26        1.80       65.47</w:t>
        </w:r>
      </w:ins>
    </w:p>
    <w:p w:rsidR="00507C77" w:rsidRPr="00507C77" w:rsidRDefault="00507C77" w:rsidP="00507C77">
      <w:pPr>
        <w:rPr>
          <w:ins w:id="234" w:author="Masahiko Aida" w:date="2012-10-14T23:00:00Z"/>
          <w:rFonts w:ascii="ＭＳ ゴシック" w:eastAsia="ＭＳ ゴシック" w:hAnsi="ＭＳ ゴシック" w:cs="Courier New"/>
        </w:rPr>
      </w:pPr>
      <w:ins w:id="235" w:author="Masahiko Aida" w:date="2012-10-14T23:00:00Z">
        <w:r w:rsidRPr="00507C77">
          <w:rPr>
            <w:rFonts w:ascii="ＭＳ ゴシック" w:eastAsia="ＭＳ ゴシック" w:hAnsi="ＭＳ ゴシック" w:cs="Courier New"/>
          </w:rPr>
          <w:t xml:space="preserve">   59872.79 |         24        1.66       67.13</w:t>
        </w:r>
      </w:ins>
    </w:p>
    <w:p w:rsidR="00507C77" w:rsidRPr="00507C77" w:rsidRDefault="00507C77" w:rsidP="00507C77">
      <w:pPr>
        <w:rPr>
          <w:ins w:id="236" w:author="Masahiko Aida" w:date="2012-10-14T23:00:00Z"/>
          <w:rFonts w:ascii="ＭＳ ゴシック" w:eastAsia="ＭＳ ゴシック" w:hAnsi="ＭＳ ゴシック" w:cs="Courier New"/>
        </w:rPr>
      </w:pPr>
      <w:ins w:id="237" w:author="Masahiko Aida" w:date="2012-10-14T23:00:00Z">
        <w:r w:rsidRPr="00507C77">
          <w:rPr>
            <w:rFonts w:ascii="ＭＳ ゴシック" w:eastAsia="ＭＳ ゴシック" w:hAnsi="ＭＳ ゴシック" w:cs="Courier New"/>
          </w:rPr>
          <w:t xml:space="preserve">   63686.83 |         30        2.08       69.20</w:t>
        </w:r>
      </w:ins>
    </w:p>
    <w:p w:rsidR="00507C77" w:rsidRPr="00507C77" w:rsidRDefault="00507C77" w:rsidP="00507C77">
      <w:pPr>
        <w:rPr>
          <w:ins w:id="238" w:author="Masahiko Aida" w:date="2012-10-14T23:00:00Z"/>
          <w:rFonts w:ascii="ＭＳ ゴシック" w:eastAsia="ＭＳ ゴシック" w:hAnsi="ＭＳ ゴシック" w:cs="Courier New"/>
        </w:rPr>
      </w:pPr>
      <w:ins w:id="239" w:author="Masahiko Aida" w:date="2012-10-14T23:00:00Z">
        <w:r w:rsidRPr="00507C77">
          <w:rPr>
            <w:rFonts w:ascii="ＭＳ ゴシック" w:eastAsia="ＭＳ ゴシック" w:hAnsi="ＭＳ ゴシック" w:cs="Courier New"/>
          </w:rPr>
          <w:t xml:space="preserve">   72422.52 |        143        9.90       79.10</w:t>
        </w:r>
      </w:ins>
    </w:p>
    <w:p w:rsidR="00507C77" w:rsidRPr="00507C77" w:rsidRDefault="00507C77" w:rsidP="00507C77">
      <w:pPr>
        <w:rPr>
          <w:ins w:id="240" w:author="Masahiko Aida" w:date="2012-10-14T23:00:00Z"/>
          <w:rFonts w:ascii="ＭＳ ゴシック" w:eastAsia="ＭＳ ゴシック" w:hAnsi="ＭＳ ゴシック" w:cs="Courier New"/>
        </w:rPr>
      </w:pPr>
      <w:ins w:id="241" w:author="Masahiko Aida" w:date="2012-10-14T23:00:00Z">
        <w:r w:rsidRPr="00507C77">
          <w:rPr>
            <w:rFonts w:ascii="ＭＳ ゴシック" w:eastAsia="ＭＳ ゴシック" w:hAnsi="ＭＳ ゴシック" w:cs="Courier New"/>
          </w:rPr>
          <w:t xml:space="preserve">   148548.7 |         35        2.42       81.52</w:t>
        </w:r>
      </w:ins>
    </w:p>
    <w:p w:rsidR="00507C77" w:rsidRPr="00507C77" w:rsidRDefault="00507C77" w:rsidP="00507C77">
      <w:pPr>
        <w:rPr>
          <w:ins w:id="242" w:author="Masahiko Aida" w:date="2012-10-14T23:00:00Z"/>
          <w:rFonts w:ascii="ＭＳ ゴシック" w:eastAsia="ＭＳ ゴシック" w:hAnsi="ＭＳ ゴシック" w:cs="Courier New"/>
        </w:rPr>
      </w:pPr>
      <w:ins w:id="243" w:author="Masahiko Aida" w:date="2012-10-14T23:00:00Z">
        <w:r w:rsidRPr="00507C77">
          <w:rPr>
            <w:rFonts w:ascii="ＭＳ ゴシック" w:eastAsia="ＭＳ ゴシック" w:hAnsi="ＭＳ ゴシック" w:cs="Courier New"/>
          </w:rPr>
          <w:t xml:space="preserve">   148999.8 |         55        3.81       85.33</w:t>
        </w:r>
      </w:ins>
    </w:p>
    <w:p w:rsidR="00507C77" w:rsidRPr="00507C77" w:rsidRDefault="00507C77" w:rsidP="00507C77">
      <w:pPr>
        <w:rPr>
          <w:ins w:id="244" w:author="Masahiko Aida" w:date="2012-10-14T23:00:00Z"/>
          <w:rFonts w:ascii="ＭＳ ゴシック" w:eastAsia="ＭＳ ゴシック" w:hAnsi="ＭＳ ゴシック" w:cs="Courier New"/>
        </w:rPr>
      </w:pPr>
      <w:ins w:id="245" w:author="Masahiko Aida" w:date="2012-10-14T23:00:00Z">
        <w:r w:rsidRPr="00507C77">
          <w:rPr>
            <w:rFonts w:ascii="ＭＳ ゴシック" w:eastAsia="ＭＳ ゴシック" w:hAnsi="ＭＳ ゴシック" w:cs="Courier New"/>
          </w:rPr>
          <w:t xml:space="preserve">   149045.1 |         59        4.08       89.41</w:t>
        </w:r>
      </w:ins>
    </w:p>
    <w:p w:rsidR="00507C77" w:rsidRPr="00507C77" w:rsidRDefault="00507C77" w:rsidP="00507C77">
      <w:pPr>
        <w:rPr>
          <w:ins w:id="246" w:author="Masahiko Aida" w:date="2012-10-14T23:00:00Z"/>
          <w:rFonts w:ascii="ＭＳ ゴシック" w:eastAsia="ＭＳ ゴシック" w:hAnsi="ＭＳ ゴシック" w:cs="Courier New"/>
        </w:rPr>
      </w:pPr>
      <w:ins w:id="247" w:author="Masahiko Aida" w:date="2012-10-14T23:00:00Z">
        <w:r w:rsidRPr="00507C77">
          <w:rPr>
            <w:rFonts w:ascii="ＭＳ ゴシック" w:eastAsia="ＭＳ ゴシック" w:hAnsi="ＭＳ ゴシック" w:cs="Courier New"/>
          </w:rPr>
          <w:t xml:space="preserve">   155582.4 |         34        2.35       91.76</w:t>
        </w:r>
      </w:ins>
    </w:p>
    <w:p w:rsidR="00507C77" w:rsidRPr="00507C77" w:rsidRDefault="00507C77" w:rsidP="00507C77">
      <w:pPr>
        <w:rPr>
          <w:ins w:id="248" w:author="Masahiko Aida" w:date="2012-10-14T23:00:00Z"/>
          <w:rFonts w:ascii="ＭＳ ゴシック" w:eastAsia="ＭＳ ゴシック" w:hAnsi="ＭＳ ゴシック" w:cs="Courier New"/>
        </w:rPr>
      </w:pPr>
      <w:ins w:id="249" w:author="Masahiko Aida" w:date="2012-10-14T23:00:00Z">
        <w:r w:rsidRPr="00507C77">
          <w:rPr>
            <w:rFonts w:ascii="ＭＳ ゴシック" w:eastAsia="ＭＳ ゴシック" w:hAnsi="ＭＳ ゴシック" w:cs="Courier New"/>
          </w:rPr>
          <w:lastRenderedPageBreak/>
          <w:t xml:space="preserve">   185391.7 |         28        1.94       93.70</w:t>
        </w:r>
      </w:ins>
    </w:p>
    <w:p w:rsidR="00507C77" w:rsidRPr="00507C77" w:rsidRDefault="00507C77" w:rsidP="00507C77">
      <w:pPr>
        <w:rPr>
          <w:ins w:id="250" w:author="Masahiko Aida" w:date="2012-10-14T23:00:00Z"/>
          <w:rFonts w:ascii="ＭＳ ゴシック" w:eastAsia="ＭＳ ゴシック" w:hAnsi="ＭＳ ゴシック" w:cs="Courier New"/>
        </w:rPr>
      </w:pPr>
      <w:ins w:id="251" w:author="Masahiko Aida" w:date="2012-10-14T23:00:00Z">
        <w:r w:rsidRPr="00507C77">
          <w:rPr>
            <w:rFonts w:ascii="ＭＳ ゴシック" w:eastAsia="ＭＳ ゴシック" w:hAnsi="ＭＳ ゴシック" w:cs="Courier New"/>
          </w:rPr>
          <w:t xml:space="preserve">   188903.5 |         91        6.30      100.00</w:t>
        </w:r>
      </w:ins>
    </w:p>
    <w:p w:rsidR="00507C77" w:rsidRPr="00507C77" w:rsidRDefault="00507C77" w:rsidP="00507C77">
      <w:pPr>
        <w:rPr>
          <w:ins w:id="252" w:author="Masahiko Aida" w:date="2012-10-14T23:00:00Z"/>
          <w:rFonts w:ascii="ＭＳ ゴシック" w:eastAsia="ＭＳ ゴシック" w:hAnsi="ＭＳ ゴシック" w:cs="Courier New"/>
        </w:rPr>
      </w:pPr>
      <w:ins w:id="253" w:author="Masahiko Aida" w:date="2012-10-14T23:00:00Z">
        <w:r w:rsidRPr="00507C77">
          <w:rPr>
            <w:rFonts w:ascii="ＭＳ ゴシック" w:eastAsia="ＭＳ ゴシック" w:hAnsi="ＭＳ ゴシック" w:cs="Courier New"/>
          </w:rPr>
          <w:t>------------+-----------------------------------</w:t>
        </w:r>
      </w:ins>
    </w:p>
    <w:p w:rsidR="00B96A58" w:rsidDel="00507C77" w:rsidRDefault="00507C77" w:rsidP="00507C77">
      <w:pPr>
        <w:rPr>
          <w:del w:id="254" w:author="Masahiko Aida" w:date="2012-10-14T23:00:00Z"/>
          <w:rFonts w:ascii="ＭＳ ゴシック" w:eastAsia="ＭＳ ゴシック" w:hAnsi="ＭＳ ゴシック" w:cs="Courier New"/>
        </w:rPr>
      </w:pPr>
      <w:ins w:id="255" w:author="Masahiko Aida" w:date="2012-10-14T23:00:00Z">
        <w:r w:rsidRPr="00507C77">
          <w:rPr>
            <w:rFonts w:ascii="ＭＳ ゴシック" w:eastAsia="ＭＳ ゴシック" w:hAnsi="ＭＳ ゴシック" w:cs="Courier New"/>
          </w:rPr>
          <w:t xml:space="preserve">      Total |      1,445      100.00</w:t>
        </w:r>
      </w:ins>
      <w:del w:id="256" w:author="Masahiko Aida" w:date="2012-10-14T23:00:00Z">
        <w:r w:rsidR="00B96A58" w:rsidDel="00507C77">
          <w:rPr>
            <w:rFonts w:ascii="ＭＳ ゴシック" w:eastAsia="ＭＳ ゴシック" w:hAnsi="ＭＳ ゴシック" w:cs="Courier New" w:hint="eastAsia"/>
          </w:rPr>
          <w:delText>. tab weight</w:delText>
        </w:r>
      </w:del>
    </w:p>
    <w:p w:rsidR="00B96A58" w:rsidDel="00507C77" w:rsidRDefault="00B96A58" w:rsidP="00B96A58">
      <w:pPr>
        <w:rPr>
          <w:del w:id="257" w:author="Masahiko Aida" w:date="2012-10-14T23:00:00Z"/>
          <w:rFonts w:ascii="Courier New" w:hAnsi="Courier New" w:cs="Courier New"/>
        </w:rPr>
      </w:pPr>
    </w:p>
    <w:p w:rsidR="00B96A58" w:rsidDel="00507C77" w:rsidRDefault="00B96A58" w:rsidP="00B96A58">
      <w:pPr>
        <w:spacing w:line="240" w:lineRule="exact"/>
        <w:rPr>
          <w:del w:id="258" w:author="Masahiko Aida" w:date="2012-10-14T23:00:00Z"/>
          <w:rFonts w:ascii="ＭＳ ゴシック" w:eastAsia="ＭＳ ゴシック" w:hAnsi="ＭＳ ゴシック" w:cs="Courier New"/>
        </w:rPr>
      </w:pPr>
      <w:del w:id="259" w:author="Masahiko Aida" w:date="2012-10-14T23:00:00Z">
        <w:r w:rsidDel="00507C77">
          <w:rPr>
            <w:rFonts w:ascii="ＭＳ ゴシック" w:eastAsia="ＭＳ ゴシック" w:hAnsi="ＭＳ ゴシック" w:cs="Courier New" w:hint="eastAsia"/>
          </w:rPr>
          <w:delText>(post-strat |</w:delText>
        </w:r>
      </w:del>
    </w:p>
    <w:p w:rsidR="00B96A58" w:rsidDel="00507C77" w:rsidRDefault="00B96A58" w:rsidP="00B96A58">
      <w:pPr>
        <w:spacing w:line="240" w:lineRule="exact"/>
        <w:rPr>
          <w:del w:id="260" w:author="Masahiko Aida" w:date="2012-10-14T23:00:00Z"/>
          <w:rFonts w:ascii="ＭＳ ゴシック" w:eastAsia="ＭＳ ゴシック" w:hAnsi="ＭＳ ゴシック" w:cs="Courier New"/>
        </w:rPr>
      </w:pPr>
      <w:del w:id="261" w:author="Masahiko Aida" w:date="2012-10-14T23:00:00Z">
        <w:r w:rsidDel="00507C77">
          <w:rPr>
            <w:rFonts w:ascii="ＭＳ ゴシック" w:eastAsia="ＭＳ ゴシック" w:hAnsi="ＭＳ ゴシック" w:cs="Courier New" w:hint="eastAsia"/>
          </w:rPr>
          <w:delText xml:space="preserve">     ified) |      Freq.     Percent        Cum.</w:delText>
        </w:r>
      </w:del>
    </w:p>
    <w:p w:rsidR="00B96A58" w:rsidDel="00507C77" w:rsidRDefault="00B96A58" w:rsidP="00B96A58">
      <w:pPr>
        <w:spacing w:line="240" w:lineRule="exact"/>
        <w:rPr>
          <w:del w:id="262" w:author="Masahiko Aida" w:date="2012-10-14T23:00:00Z"/>
          <w:rFonts w:ascii="ＭＳ ゴシック" w:eastAsia="ＭＳ ゴシック" w:hAnsi="ＭＳ ゴシック" w:cs="Courier New"/>
        </w:rPr>
      </w:pPr>
      <w:del w:id="263" w:author="Masahiko Aida" w:date="2012-10-14T23:00:00Z">
        <w:r w:rsidDel="00507C77">
          <w:rPr>
            <w:rFonts w:ascii="ＭＳ ゴシック" w:eastAsia="ＭＳ ゴシック" w:hAnsi="ＭＳ ゴシック" w:cs="Courier New" w:hint="eastAsia"/>
          </w:rPr>
          <w:delText>------------+-----------------------------------</w:delText>
        </w:r>
      </w:del>
    </w:p>
    <w:p w:rsidR="00B96A58" w:rsidDel="00507C77" w:rsidRDefault="00B96A58" w:rsidP="00B96A58">
      <w:pPr>
        <w:spacing w:line="240" w:lineRule="exact"/>
        <w:rPr>
          <w:del w:id="264" w:author="Masahiko Aida" w:date="2012-10-14T23:00:00Z"/>
          <w:rFonts w:ascii="ＭＳ ゴシック" w:eastAsia="ＭＳ ゴシック" w:hAnsi="ＭＳ ゴシック" w:cs="Courier New"/>
        </w:rPr>
      </w:pPr>
      <w:del w:id="265" w:author="Masahiko Aida" w:date="2012-10-14T23:00:00Z">
        <w:r w:rsidDel="00507C77">
          <w:rPr>
            <w:rFonts w:ascii="ＭＳ ゴシック" w:eastAsia="ＭＳ ゴシック" w:hAnsi="ＭＳ ゴシック" w:cs="Courier New" w:hint="eastAsia"/>
          </w:rPr>
          <w:delText xml:space="preserve">   2288.177 |         79        5.47        5.47</w:delText>
        </w:r>
      </w:del>
    </w:p>
    <w:p w:rsidR="00B96A58" w:rsidDel="00507C77" w:rsidRDefault="00B96A58" w:rsidP="00B96A58">
      <w:pPr>
        <w:spacing w:line="240" w:lineRule="exact"/>
        <w:rPr>
          <w:del w:id="266" w:author="Masahiko Aida" w:date="2012-10-14T23:00:00Z"/>
          <w:rFonts w:ascii="ＭＳ ゴシック" w:eastAsia="ＭＳ ゴシック" w:hAnsi="ＭＳ ゴシック" w:cs="Courier New"/>
        </w:rPr>
      </w:pPr>
      <w:del w:id="267" w:author="Masahiko Aida" w:date="2012-10-14T23:00:00Z">
        <w:r w:rsidDel="00507C77">
          <w:rPr>
            <w:rFonts w:ascii="ＭＳ ゴシック" w:eastAsia="ＭＳ ゴシック" w:hAnsi="ＭＳ ゴシック" w:cs="Courier New" w:hint="eastAsia"/>
          </w:rPr>
          <w:delText xml:space="preserve">       3692 |         17        1.18        6.64</w:delText>
        </w:r>
      </w:del>
    </w:p>
    <w:p w:rsidR="00B96A58" w:rsidDel="00507C77" w:rsidRDefault="00B96A58" w:rsidP="00B96A58">
      <w:pPr>
        <w:spacing w:line="240" w:lineRule="exact"/>
        <w:rPr>
          <w:del w:id="268" w:author="Masahiko Aida" w:date="2012-10-14T23:00:00Z"/>
          <w:rFonts w:ascii="ＭＳ ゴシック" w:eastAsia="ＭＳ ゴシック" w:hAnsi="ＭＳ ゴシック" w:cs="Courier New"/>
        </w:rPr>
      </w:pPr>
      <w:del w:id="269" w:author="Masahiko Aida" w:date="2012-10-14T23:00:00Z">
        <w:r w:rsidDel="00507C77">
          <w:rPr>
            <w:rFonts w:ascii="ＭＳ ゴシック" w:eastAsia="ＭＳ ゴシック" w:hAnsi="ＭＳ ゴシック" w:cs="Courier New" w:hint="eastAsia"/>
          </w:rPr>
          <w:delText xml:space="preserve">       3726 |         24        1.66        8.30</w:delText>
        </w:r>
      </w:del>
    </w:p>
    <w:p w:rsidR="00B96A58" w:rsidDel="00507C77" w:rsidRDefault="00B96A58" w:rsidP="00B96A58">
      <w:pPr>
        <w:spacing w:line="240" w:lineRule="exact"/>
        <w:rPr>
          <w:del w:id="270" w:author="Masahiko Aida" w:date="2012-10-14T23:00:00Z"/>
          <w:rFonts w:ascii="ＭＳ ゴシック" w:eastAsia="ＭＳ ゴシック" w:hAnsi="ＭＳ ゴシック" w:cs="Courier New"/>
        </w:rPr>
      </w:pPr>
      <w:del w:id="271" w:author="Masahiko Aida" w:date="2012-10-14T23:00:00Z">
        <w:r w:rsidDel="00507C77">
          <w:rPr>
            <w:rFonts w:ascii="ＭＳ ゴシック" w:eastAsia="ＭＳ ゴシック" w:hAnsi="ＭＳ ゴシック" w:cs="Courier New" w:hint="eastAsia"/>
          </w:rPr>
          <w:delText xml:space="preserve">   3741.714 |         56        3.88       12.18</w:delText>
        </w:r>
      </w:del>
    </w:p>
    <w:p w:rsidR="00B96A58" w:rsidDel="00507C77" w:rsidRDefault="00B96A58" w:rsidP="00B96A58">
      <w:pPr>
        <w:spacing w:line="240" w:lineRule="exact"/>
        <w:rPr>
          <w:del w:id="272" w:author="Masahiko Aida" w:date="2012-10-14T23:00:00Z"/>
          <w:rFonts w:ascii="ＭＳ ゴシック" w:eastAsia="ＭＳ ゴシック" w:hAnsi="ＭＳ ゴシック" w:cs="Courier New"/>
        </w:rPr>
      </w:pPr>
      <w:del w:id="273" w:author="Masahiko Aida" w:date="2012-10-14T23:00:00Z">
        <w:r w:rsidDel="00507C77">
          <w:rPr>
            <w:rFonts w:ascii="ＭＳ ゴシック" w:eastAsia="ＭＳ ゴシック" w:hAnsi="ＭＳ ゴシック" w:cs="Courier New" w:hint="eastAsia"/>
          </w:rPr>
          <w:delText xml:space="preserve">   4075.975 |         40        2.77       14.95</w:delText>
        </w:r>
      </w:del>
    </w:p>
    <w:p w:rsidR="00B96A58" w:rsidDel="00507C77" w:rsidRDefault="00B96A58" w:rsidP="00B96A58">
      <w:pPr>
        <w:spacing w:line="240" w:lineRule="exact"/>
        <w:rPr>
          <w:del w:id="274" w:author="Masahiko Aida" w:date="2012-10-14T23:00:00Z"/>
          <w:rFonts w:ascii="ＭＳ ゴシック" w:eastAsia="ＭＳ ゴシック" w:hAnsi="ＭＳ ゴシック" w:cs="Courier New"/>
        </w:rPr>
      </w:pPr>
      <w:del w:id="275" w:author="Masahiko Aida" w:date="2012-10-14T23:00:00Z">
        <w:r w:rsidDel="00507C77">
          <w:rPr>
            <w:rFonts w:ascii="ＭＳ ゴシック" w:eastAsia="ＭＳ ゴシック" w:hAnsi="ＭＳ ゴシック" w:cs="Courier New" w:hint="eastAsia"/>
          </w:rPr>
          <w:delText xml:space="preserve">   4572.485 |         68        4.71       19.65</w:delText>
        </w:r>
      </w:del>
    </w:p>
    <w:p w:rsidR="00B96A58" w:rsidDel="00507C77" w:rsidRDefault="00B96A58" w:rsidP="00B96A58">
      <w:pPr>
        <w:spacing w:line="240" w:lineRule="exact"/>
        <w:rPr>
          <w:del w:id="276" w:author="Masahiko Aida" w:date="2012-10-14T23:00:00Z"/>
          <w:rFonts w:ascii="ＭＳ ゴシック" w:eastAsia="ＭＳ ゴシック" w:hAnsi="ＭＳ ゴシック" w:cs="Courier New"/>
        </w:rPr>
      </w:pPr>
      <w:del w:id="277" w:author="Masahiko Aida" w:date="2012-10-14T23:00:00Z">
        <w:r w:rsidDel="00507C77">
          <w:rPr>
            <w:rFonts w:ascii="ＭＳ ゴシック" w:eastAsia="ＭＳ ゴシック" w:hAnsi="ＭＳ ゴシック" w:cs="Courier New" w:hint="eastAsia"/>
          </w:rPr>
          <w:delText xml:space="preserve">   9405.154 |         26        1.80       21.45</w:delText>
        </w:r>
      </w:del>
    </w:p>
    <w:p w:rsidR="00B96A58" w:rsidDel="00507C77" w:rsidRDefault="00B96A58" w:rsidP="00B96A58">
      <w:pPr>
        <w:spacing w:line="240" w:lineRule="exact"/>
        <w:rPr>
          <w:del w:id="278" w:author="Masahiko Aida" w:date="2012-10-14T23:00:00Z"/>
          <w:rFonts w:ascii="ＭＳ ゴシック" w:eastAsia="ＭＳ ゴシック" w:hAnsi="ＭＳ ゴシック" w:cs="Courier New"/>
        </w:rPr>
      </w:pPr>
      <w:del w:id="279" w:author="Masahiko Aida" w:date="2012-10-14T23:00:00Z">
        <w:r w:rsidDel="00507C77">
          <w:rPr>
            <w:rFonts w:ascii="ＭＳ ゴシック" w:eastAsia="ＭＳ ゴシック" w:hAnsi="ＭＳ ゴシック" w:cs="Courier New" w:hint="eastAsia"/>
          </w:rPr>
          <w:delText xml:space="preserve">   9637.907 |         43        2.98       24.43</w:delText>
        </w:r>
      </w:del>
    </w:p>
    <w:p w:rsidR="00B96A58" w:rsidDel="00507C77" w:rsidRDefault="00B96A58" w:rsidP="00B96A58">
      <w:pPr>
        <w:spacing w:line="240" w:lineRule="exact"/>
        <w:rPr>
          <w:del w:id="280" w:author="Masahiko Aida" w:date="2012-10-14T23:00:00Z"/>
          <w:rFonts w:ascii="ＭＳ ゴシック" w:eastAsia="ＭＳ ゴシック" w:hAnsi="ＭＳ ゴシック" w:cs="Courier New"/>
        </w:rPr>
      </w:pPr>
      <w:del w:id="281" w:author="Masahiko Aida" w:date="2012-10-14T23:00:00Z">
        <w:r w:rsidDel="00507C77">
          <w:rPr>
            <w:rFonts w:ascii="ＭＳ ゴシック" w:eastAsia="ＭＳ ゴシック" w:hAnsi="ＭＳ ゴシック" w:cs="Courier New" w:hint="eastAsia"/>
          </w:rPr>
          <w:delText xml:space="preserve">   10135.25 |         83        5.74       30.17</w:delText>
        </w:r>
      </w:del>
    </w:p>
    <w:p w:rsidR="00B96A58" w:rsidDel="00507C77" w:rsidRDefault="00B96A58" w:rsidP="00B96A58">
      <w:pPr>
        <w:spacing w:line="240" w:lineRule="exact"/>
        <w:rPr>
          <w:del w:id="282" w:author="Masahiko Aida" w:date="2012-10-14T23:00:00Z"/>
          <w:rFonts w:ascii="ＭＳ ゴシック" w:eastAsia="ＭＳ ゴシック" w:hAnsi="ＭＳ ゴシック" w:cs="Courier New"/>
        </w:rPr>
      </w:pPr>
      <w:del w:id="283" w:author="Masahiko Aida" w:date="2012-10-14T23:00:00Z">
        <w:r w:rsidDel="00507C77">
          <w:rPr>
            <w:rFonts w:ascii="ＭＳ ゴシック" w:eastAsia="ＭＳ ゴシック" w:hAnsi="ＭＳ ゴシック" w:cs="Courier New" w:hint="eastAsia"/>
          </w:rPr>
          <w:delText xml:space="preserve">   10563.25 |         59        4.08       34.26</w:delText>
        </w:r>
      </w:del>
    </w:p>
    <w:p w:rsidR="00B96A58" w:rsidDel="00507C77" w:rsidRDefault="00B96A58" w:rsidP="00B96A58">
      <w:pPr>
        <w:spacing w:line="240" w:lineRule="exact"/>
        <w:rPr>
          <w:del w:id="284" w:author="Masahiko Aida" w:date="2012-10-14T23:00:00Z"/>
          <w:rFonts w:ascii="ＭＳ ゴシック" w:eastAsia="ＭＳ ゴシック" w:hAnsi="ＭＳ ゴシック" w:cs="Courier New"/>
        </w:rPr>
      </w:pPr>
      <w:del w:id="285" w:author="Masahiko Aida" w:date="2012-10-14T23:00:00Z">
        <w:r w:rsidDel="00507C77">
          <w:rPr>
            <w:rFonts w:ascii="ＭＳ ゴシック" w:eastAsia="ＭＳ ゴシック" w:hAnsi="ＭＳ ゴシック" w:cs="Courier New" w:hint="eastAsia"/>
          </w:rPr>
          <w:delText xml:space="preserve">   11259.11 |         27        1.87       36.12</w:delText>
        </w:r>
      </w:del>
    </w:p>
    <w:p w:rsidR="00B96A58" w:rsidDel="00507C77" w:rsidRDefault="00B96A58" w:rsidP="00B96A58">
      <w:pPr>
        <w:spacing w:line="240" w:lineRule="exact"/>
        <w:rPr>
          <w:del w:id="286" w:author="Masahiko Aida" w:date="2012-10-14T23:00:00Z"/>
          <w:rFonts w:ascii="ＭＳ ゴシック" w:eastAsia="ＭＳ ゴシック" w:hAnsi="ＭＳ ゴシック" w:cs="Courier New"/>
        </w:rPr>
      </w:pPr>
      <w:del w:id="287" w:author="Masahiko Aida" w:date="2012-10-14T23:00:00Z">
        <w:r w:rsidDel="00507C77">
          <w:rPr>
            <w:rFonts w:ascii="ＭＳ ゴシック" w:eastAsia="ＭＳ ゴシック" w:hAnsi="ＭＳ ゴシック" w:cs="Courier New" w:hint="eastAsia"/>
          </w:rPr>
          <w:delText xml:space="preserve">   15306.39 |         31        2.15       38.27</w:delText>
        </w:r>
      </w:del>
    </w:p>
    <w:p w:rsidR="00B96A58" w:rsidDel="00507C77" w:rsidRDefault="00B96A58" w:rsidP="00B96A58">
      <w:pPr>
        <w:spacing w:line="240" w:lineRule="exact"/>
        <w:rPr>
          <w:del w:id="288" w:author="Masahiko Aida" w:date="2012-10-14T23:00:00Z"/>
          <w:rFonts w:ascii="ＭＳ ゴシック" w:eastAsia="ＭＳ ゴシック" w:hAnsi="ＭＳ ゴシック" w:cs="Courier New"/>
        </w:rPr>
      </w:pPr>
      <w:del w:id="289" w:author="Masahiko Aida" w:date="2012-10-14T23:00:00Z">
        <w:r w:rsidDel="00507C77">
          <w:rPr>
            <w:rFonts w:ascii="ＭＳ ゴシック" w:eastAsia="ＭＳ ゴシック" w:hAnsi="ＭＳ ゴシック" w:cs="Courier New" w:hint="eastAsia"/>
          </w:rPr>
          <w:delText xml:space="preserve">   33291.16 |         32        2.21       40.48</w:delText>
        </w:r>
      </w:del>
    </w:p>
    <w:p w:rsidR="00B96A58" w:rsidDel="00507C77" w:rsidRDefault="00B96A58" w:rsidP="00B96A58">
      <w:pPr>
        <w:spacing w:line="240" w:lineRule="exact"/>
        <w:rPr>
          <w:del w:id="290" w:author="Masahiko Aida" w:date="2012-10-14T23:00:00Z"/>
          <w:rFonts w:ascii="ＭＳ ゴシック" w:eastAsia="ＭＳ ゴシック" w:hAnsi="ＭＳ ゴシック" w:cs="Courier New"/>
        </w:rPr>
      </w:pPr>
      <w:del w:id="291" w:author="Masahiko Aida" w:date="2012-10-14T23:00:00Z">
        <w:r w:rsidDel="00507C77">
          <w:rPr>
            <w:rFonts w:ascii="ＭＳ ゴシック" w:eastAsia="ＭＳ ゴシック" w:hAnsi="ＭＳ ゴシック" w:cs="Courier New" w:hint="eastAsia"/>
          </w:rPr>
          <w:delText xml:space="preserve">   34224.22 |         91        6.30       46.78</w:delText>
        </w:r>
      </w:del>
    </w:p>
    <w:p w:rsidR="00B96A58" w:rsidDel="00507C77" w:rsidRDefault="00B96A58" w:rsidP="00B96A58">
      <w:pPr>
        <w:spacing w:line="240" w:lineRule="exact"/>
        <w:rPr>
          <w:del w:id="292" w:author="Masahiko Aida" w:date="2012-10-14T23:00:00Z"/>
          <w:rFonts w:ascii="ＭＳ ゴシック" w:eastAsia="ＭＳ ゴシック" w:hAnsi="ＭＳ ゴシック" w:cs="Courier New"/>
        </w:rPr>
      </w:pPr>
      <w:del w:id="293" w:author="Masahiko Aida" w:date="2012-10-14T23:00:00Z">
        <w:r w:rsidDel="00507C77">
          <w:rPr>
            <w:rFonts w:ascii="ＭＳ ゴシック" w:eastAsia="ＭＳ ゴシック" w:hAnsi="ＭＳ ゴシック" w:cs="Courier New" w:hint="eastAsia"/>
          </w:rPr>
          <w:delText xml:space="preserve">   35264.02 |         52        3.60       50.38</w:delText>
        </w:r>
      </w:del>
    </w:p>
    <w:p w:rsidR="00B96A58" w:rsidDel="00507C77" w:rsidRDefault="00B96A58" w:rsidP="00B96A58">
      <w:pPr>
        <w:spacing w:line="240" w:lineRule="exact"/>
        <w:rPr>
          <w:del w:id="294" w:author="Masahiko Aida" w:date="2012-10-14T23:00:00Z"/>
          <w:rFonts w:ascii="ＭＳ ゴシック" w:eastAsia="ＭＳ ゴシック" w:hAnsi="ＭＳ ゴシック" w:cs="Courier New"/>
        </w:rPr>
      </w:pPr>
      <w:del w:id="295" w:author="Masahiko Aida" w:date="2012-10-14T23:00:00Z">
        <w:r w:rsidDel="00507C77">
          <w:rPr>
            <w:rFonts w:ascii="ＭＳ ゴシック" w:eastAsia="ＭＳ ゴシック" w:hAnsi="ＭＳ ゴシック" w:cs="Courier New" w:hint="eastAsia"/>
          </w:rPr>
          <w:delText xml:space="preserve">    36857.9 |         49        3.39       53.77</w:delText>
        </w:r>
      </w:del>
    </w:p>
    <w:p w:rsidR="00B96A58" w:rsidDel="00507C77" w:rsidRDefault="00B96A58" w:rsidP="00B96A58">
      <w:pPr>
        <w:spacing w:line="240" w:lineRule="exact"/>
        <w:rPr>
          <w:del w:id="296" w:author="Masahiko Aida" w:date="2012-10-14T23:00:00Z"/>
          <w:rFonts w:ascii="ＭＳ ゴシック" w:eastAsia="ＭＳ ゴシック" w:hAnsi="ＭＳ ゴシック" w:cs="Courier New"/>
        </w:rPr>
      </w:pPr>
      <w:del w:id="297" w:author="Masahiko Aida" w:date="2012-10-14T23:00:00Z">
        <w:r w:rsidDel="00507C77">
          <w:rPr>
            <w:rFonts w:ascii="ＭＳ ゴシック" w:eastAsia="ＭＳ ゴシック" w:hAnsi="ＭＳ ゴシック" w:cs="Courier New" w:hint="eastAsia"/>
          </w:rPr>
          <w:delText xml:space="preserve">   40870.26 |         23        1.59       55.36</w:delText>
        </w:r>
      </w:del>
    </w:p>
    <w:p w:rsidR="00B96A58" w:rsidDel="00507C77" w:rsidRDefault="00B96A58" w:rsidP="00B96A58">
      <w:pPr>
        <w:spacing w:line="240" w:lineRule="exact"/>
        <w:rPr>
          <w:del w:id="298" w:author="Masahiko Aida" w:date="2012-10-14T23:00:00Z"/>
          <w:rFonts w:ascii="ＭＳ ゴシック" w:eastAsia="ＭＳ ゴシック" w:hAnsi="ＭＳ ゴシック" w:cs="Courier New"/>
        </w:rPr>
      </w:pPr>
      <w:del w:id="299" w:author="Masahiko Aida" w:date="2012-10-14T23:00:00Z">
        <w:r w:rsidDel="00507C77">
          <w:rPr>
            <w:rFonts w:ascii="ＭＳ ゴシック" w:eastAsia="ＭＳ ゴシック" w:hAnsi="ＭＳ ゴシック" w:cs="Courier New" w:hint="eastAsia"/>
          </w:rPr>
          <w:delText xml:space="preserve">   43977.17 |         40        2.77       58.13</w:delText>
        </w:r>
      </w:del>
    </w:p>
    <w:p w:rsidR="00B96A58" w:rsidDel="00507C77" w:rsidRDefault="00B96A58" w:rsidP="00B96A58">
      <w:pPr>
        <w:spacing w:line="240" w:lineRule="exact"/>
        <w:rPr>
          <w:del w:id="300" w:author="Masahiko Aida" w:date="2012-10-14T23:00:00Z"/>
          <w:rFonts w:ascii="ＭＳ ゴシック" w:eastAsia="ＭＳ ゴシック" w:hAnsi="ＭＳ ゴシック" w:cs="Courier New"/>
        </w:rPr>
      </w:pPr>
      <w:del w:id="301" w:author="Masahiko Aida" w:date="2012-10-14T23:00:00Z">
        <w:r w:rsidDel="00507C77">
          <w:rPr>
            <w:rFonts w:ascii="ＭＳ ゴシック" w:eastAsia="ＭＳ ゴシック" w:hAnsi="ＭＳ ゴシック" w:cs="Courier New" w:hint="eastAsia"/>
          </w:rPr>
          <w:delText xml:space="preserve">   46552.31 |         16        1.11       59.24</w:delText>
        </w:r>
      </w:del>
    </w:p>
    <w:p w:rsidR="00B96A58" w:rsidDel="00507C77" w:rsidRDefault="00B96A58" w:rsidP="00B96A58">
      <w:pPr>
        <w:spacing w:line="240" w:lineRule="exact"/>
        <w:rPr>
          <w:del w:id="302" w:author="Masahiko Aida" w:date="2012-10-14T23:00:00Z"/>
          <w:rFonts w:ascii="ＭＳ ゴシック" w:eastAsia="ＭＳ ゴシック" w:hAnsi="ＭＳ ゴシック" w:cs="Courier New"/>
        </w:rPr>
      </w:pPr>
      <w:del w:id="303" w:author="Masahiko Aida" w:date="2012-10-14T23:00:00Z">
        <w:r w:rsidDel="00507C77">
          <w:rPr>
            <w:rFonts w:ascii="ＭＳ ゴシック" w:eastAsia="ＭＳ ゴシック" w:hAnsi="ＭＳ ゴシック" w:cs="Courier New" w:hint="eastAsia"/>
          </w:rPr>
          <w:delText xml:space="preserve">   56865.25 |         64        4.43       63.67</w:delText>
        </w:r>
      </w:del>
    </w:p>
    <w:p w:rsidR="00B96A58" w:rsidDel="00507C77" w:rsidRDefault="00B96A58" w:rsidP="00B96A58">
      <w:pPr>
        <w:spacing w:line="240" w:lineRule="exact"/>
        <w:rPr>
          <w:del w:id="304" w:author="Masahiko Aida" w:date="2012-10-14T23:00:00Z"/>
          <w:rFonts w:ascii="ＭＳ ゴシック" w:eastAsia="ＭＳ ゴシック" w:hAnsi="ＭＳ ゴシック" w:cs="Courier New"/>
        </w:rPr>
      </w:pPr>
      <w:del w:id="305" w:author="Masahiko Aida" w:date="2012-10-14T23:00:00Z">
        <w:r w:rsidDel="00507C77">
          <w:rPr>
            <w:rFonts w:ascii="ＭＳ ゴシック" w:eastAsia="ＭＳ ゴシック" w:hAnsi="ＭＳ ゴシック" w:cs="Courier New" w:hint="eastAsia"/>
          </w:rPr>
          <w:delText xml:space="preserve">   58977.15 |         26        1.80       65.47</w:delText>
        </w:r>
      </w:del>
    </w:p>
    <w:p w:rsidR="00B96A58" w:rsidDel="00507C77" w:rsidRDefault="00B96A58" w:rsidP="00B96A58">
      <w:pPr>
        <w:spacing w:line="240" w:lineRule="exact"/>
        <w:rPr>
          <w:del w:id="306" w:author="Masahiko Aida" w:date="2012-10-14T23:00:00Z"/>
          <w:rFonts w:ascii="ＭＳ ゴシック" w:eastAsia="ＭＳ ゴシック" w:hAnsi="ＭＳ ゴシック" w:cs="Courier New"/>
        </w:rPr>
      </w:pPr>
      <w:del w:id="307" w:author="Masahiko Aida" w:date="2012-10-14T23:00:00Z">
        <w:r w:rsidDel="00507C77">
          <w:rPr>
            <w:rFonts w:ascii="ＭＳ ゴシック" w:eastAsia="ＭＳ ゴシック" w:hAnsi="ＭＳ ゴシック" w:cs="Courier New" w:hint="eastAsia"/>
          </w:rPr>
          <w:delText xml:space="preserve">   59872.79 |         24        1.66       67.13</w:delText>
        </w:r>
      </w:del>
    </w:p>
    <w:p w:rsidR="00B96A58" w:rsidDel="00507C77" w:rsidRDefault="00B96A58" w:rsidP="00B96A58">
      <w:pPr>
        <w:spacing w:line="240" w:lineRule="exact"/>
        <w:rPr>
          <w:del w:id="308" w:author="Masahiko Aida" w:date="2012-10-14T23:00:00Z"/>
          <w:rFonts w:ascii="ＭＳ ゴシック" w:eastAsia="ＭＳ ゴシック" w:hAnsi="ＭＳ ゴシック" w:cs="Courier New"/>
        </w:rPr>
      </w:pPr>
      <w:del w:id="309" w:author="Masahiko Aida" w:date="2012-10-14T23:00:00Z">
        <w:r w:rsidDel="00507C77">
          <w:rPr>
            <w:rFonts w:ascii="ＭＳ ゴシック" w:eastAsia="ＭＳ ゴシック" w:hAnsi="ＭＳ ゴシック" w:cs="Courier New" w:hint="eastAsia"/>
          </w:rPr>
          <w:delText xml:space="preserve">   63686.83 |         30        2.08       69.20</w:delText>
        </w:r>
      </w:del>
    </w:p>
    <w:p w:rsidR="00B96A58" w:rsidDel="00507C77" w:rsidRDefault="00B96A58" w:rsidP="00B96A58">
      <w:pPr>
        <w:spacing w:line="240" w:lineRule="exact"/>
        <w:rPr>
          <w:del w:id="310" w:author="Masahiko Aida" w:date="2012-10-14T23:00:00Z"/>
          <w:rFonts w:ascii="ＭＳ ゴシック" w:eastAsia="ＭＳ ゴシック" w:hAnsi="ＭＳ ゴシック" w:cs="Courier New"/>
        </w:rPr>
      </w:pPr>
      <w:del w:id="311" w:author="Masahiko Aida" w:date="2012-10-14T23:00:00Z">
        <w:r w:rsidDel="00507C77">
          <w:rPr>
            <w:rFonts w:ascii="ＭＳ ゴシック" w:eastAsia="ＭＳ ゴシック" w:hAnsi="ＭＳ ゴシック" w:cs="Courier New" w:hint="eastAsia"/>
          </w:rPr>
          <w:delText xml:space="preserve">   72422.52 |        143        9.90       79.10</w:delText>
        </w:r>
      </w:del>
    </w:p>
    <w:p w:rsidR="00B96A58" w:rsidDel="00507C77" w:rsidRDefault="00B96A58" w:rsidP="00B96A58">
      <w:pPr>
        <w:spacing w:line="240" w:lineRule="exact"/>
        <w:rPr>
          <w:del w:id="312" w:author="Masahiko Aida" w:date="2012-10-14T23:00:00Z"/>
          <w:rFonts w:ascii="ＭＳ ゴシック" w:eastAsia="ＭＳ ゴシック" w:hAnsi="ＭＳ ゴシック" w:cs="Courier New"/>
        </w:rPr>
      </w:pPr>
      <w:del w:id="313" w:author="Masahiko Aida" w:date="2012-10-14T23:00:00Z">
        <w:r w:rsidDel="00507C77">
          <w:rPr>
            <w:rFonts w:ascii="ＭＳ ゴシック" w:eastAsia="ＭＳ ゴシック" w:hAnsi="ＭＳ ゴシック" w:cs="Courier New" w:hint="eastAsia"/>
          </w:rPr>
          <w:delText xml:space="preserve">   136604.4 |         38        2.63       81.73</w:delText>
        </w:r>
      </w:del>
    </w:p>
    <w:p w:rsidR="00B96A58" w:rsidDel="00507C77" w:rsidRDefault="00B96A58" w:rsidP="00B96A58">
      <w:pPr>
        <w:spacing w:line="240" w:lineRule="exact"/>
        <w:rPr>
          <w:del w:id="314" w:author="Masahiko Aida" w:date="2012-10-14T23:00:00Z"/>
          <w:rFonts w:ascii="ＭＳ ゴシック" w:eastAsia="ＭＳ ゴシック" w:hAnsi="ＭＳ ゴシック" w:cs="Courier New"/>
        </w:rPr>
      </w:pPr>
      <w:del w:id="315" w:author="Masahiko Aida" w:date="2012-10-14T23:00:00Z">
        <w:r w:rsidDel="00507C77">
          <w:rPr>
            <w:rFonts w:ascii="ＭＳ ゴシック" w:eastAsia="ＭＳ ゴシック" w:hAnsi="ＭＳ ゴシック" w:cs="Courier New" w:hint="eastAsia"/>
          </w:rPr>
          <w:delText xml:space="preserve">   148548.7 |         35        2.42       84.15</w:delText>
        </w:r>
      </w:del>
    </w:p>
    <w:p w:rsidR="00B96A58" w:rsidDel="00507C77" w:rsidRDefault="00B96A58" w:rsidP="00B96A58">
      <w:pPr>
        <w:spacing w:line="240" w:lineRule="exact"/>
        <w:rPr>
          <w:del w:id="316" w:author="Masahiko Aida" w:date="2012-10-14T23:00:00Z"/>
          <w:rFonts w:ascii="ＭＳ ゴシック" w:eastAsia="ＭＳ ゴシック" w:hAnsi="ＭＳ ゴシック" w:cs="Courier New"/>
        </w:rPr>
      </w:pPr>
      <w:del w:id="317" w:author="Masahiko Aida" w:date="2012-10-14T23:00:00Z">
        <w:r w:rsidDel="00507C77">
          <w:rPr>
            <w:rFonts w:ascii="ＭＳ ゴシック" w:eastAsia="ＭＳ ゴシック" w:hAnsi="ＭＳ ゴシック" w:cs="Courier New" w:hint="eastAsia"/>
          </w:rPr>
          <w:delText xml:space="preserve">   148999.8 |         55        3.81       87.96</w:delText>
        </w:r>
      </w:del>
    </w:p>
    <w:p w:rsidR="00B96A58" w:rsidDel="00507C77" w:rsidRDefault="00B96A58" w:rsidP="00B96A58">
      <w:pPr>
        <w:spacing w:line="240" w:lineRule="exact"/>
        <w:rPr>
          <w:del w:id="318" w:author="Masahiko Aida" w:date="2012-10-14T23:00:00Z"/>
          <w:rFonts w:ascii="ＭＳ ゴシック" w:eastAsia="ＭＳ ゴシック" w:hAnsi="ＭＳ ゴシック" w:cs="Courier New"/>
        </w:rPr>
      </w:pPr>
      <w:del w:id="319" w:author="Masahiko Aida" w:date="2012-10-14T23:00:00Z">
        <w:r w:rsidDel="00507C77">
          <w:rPr>
            <w:rFonts w:ascii="ＭＳ ゴシック" w:eastAsia="ＭＳ ゴシック" w:hAnsi="ＭＳ ゴシック" w:cs="Courier New" w:hint="eastAsia"/>
          </w:rPr>
          <w:delText xml:space="preserve">   149045.1 |         59        4.08       92.04</w:delText>
        </w:r>
      </w:del>
    </w:p>
    <w:p w:rsidR="00B96A58" w:rsidDel="00507C77" w:rsidRDefault="00B96A58" w:rsidP="00B96A58">
      <w:pPr>
        <w:spacing w:line="240" w:lineRule="exact"/>
        <w:rPr>
          <w:del w:id="320" w:author="Masahiko Aida" w:date="2012-10-14T23:00:00Z"/>
          <w:rFonts w:ascii="ＭＳ ゴシック" w:eastAsia="ＭＳ ゴシック" w:hAnsi="ＭＳ ゴシック" w:cs="Courier New"/>
        </w:rPr>
      </w:pPr>
      <w:del w:id="321" w:author="Masahiko Aida" w:date="2012-10-14T23:00:00Z">
        <w:r w:rsidDel="00507C77">
          <w:rPr>
            <w:rFonts w:ascii="ＭＳ ゴシック" w:eastAsia="ＭＳ ゴシック" w:hAnsi="ＭＳ ゴシック" w:cs="Courier New" w:hint="eastAsia"/>
          </w:rPr>
          <w:delText xml:space="preserve">   155582.4 |         34        2.35       94.39</w:delText>
        </w:r>
      </w:del>
    </w:p>
    <w:p w:rsidR="00B96A58" w:rsidDel="00507C77" w:rsidRDefault="00B96A58" w:rsidP="00B96A58">
      <w:pPr>
        <w:spacing w:line="240" w:lineRule="exact"/>
        <w:rPr>
          <w:del w:id="322" w:author="Masahiko Aida" w:date="2012-10-14T23:00:00Z"/>
          <w:rFonts w:ascii="ＭＳ ゴシック" w:eastAsia="ＭＳ ゴシック" w:hAnsi="ＭＳ ゴシック" w:cs="Courier New"/>
        </w:rPr>
      </w:pPr>
      <w:del w:id="323" w:author="Masahiko Aida" w:date="2012-10-14T23:00:00Z">
        <w:r w:rsidDel="00507C77">
          <w:rPr>
            <w:rFonts w:ascii="ＭＳ ゴシック" w:eastAsia="ＭＳ ゴシック" w:hAnsi="ＭＳ ゴシック" w:cs="Courier New" w:hint="eastAsia"/>
          </w:rPr>
          <w:delText xml:space="preserve">   212224.9 |         81        5.61      100.00</w:delText>
        </w:r>
      </w:del>
    </w:p>
    <w:p w:rsidR="00B96A58" w:rsidDel="00507C77" w:rsidRDefault="00B96A58" w:rsidP="00B96A58">
      <w:pPr>
        <w:spacing w:line="240" w:lineRule="exact"/>
        <w:rPr>
          <w:del w:id="324" w:author="Masahiko Aida" w:date="2012-10-14T23:00:00Z"/>
          <w:rFonts w:ascii="ＭＳ ゴシック" w:eastAsia="ＭＳ ゴシック" w:hAnsi="ＭＳ ゴシック" w:cs="Courier New"/>
        </w:rPr>
      </w:pPr>
      <w:del w:id="325" w:author="Masahiko Aida" w:date="2012-10-14T23:00:00Z">
        <w:r w:rsidDel="00507C77">
          <w:rPr>
            <w:rFonts w:ascii="ＭＳ ゴシック" w:eastAsia="ＭＳ ゴシック" w:hAnsi="ＭＳ ゴシック" w:cs="Courier New" w:hint="eastAsia"/>
          </w:rPr>
          <w:delText>------------+-----------------------------------</w:delText>
        </w:r>
      </w:del>
    </w:p>
    <w:p w:rsidR="00B96A58" w:rsidDel="00507C77" w:rsidRDefault="00B96A58" w:rsidP="00B96A58">
      <w:pPr>
        <w:spacing w:line="240" w:lineRule="exact"/>
        <w:rPr>
          <w:del w:id="326" w:author="Masahiko Aida" w:date="2012-10-14T23:00:00Z"/>
          <w:rFonts w:ascii="ＭＳ ゴシック" w:eastAsia="ＭＳ ゴシック" w:hAnsi="ＭＳ ゴシック" w:cs="Courier New"/>
        </w:rPr>
      </w:pPr>
      <w:del w:id="327" w:author="Masahiko Aida" w:date="2012-10-14T23:00:00Z">
        <w:r w:rsidDel="00507C77">
          <w:rPr>
            <w:rFonts w:ascii="ＭＳ ゴシック" w:eastAsia="ＭＳ ゴシック" w:hAnsi="ＭＳ ゴシック" w:cs="Courier New" w:hint="eastAsia"/>
          </w:rPr>
          <w:delText xml:space="preserve">      Total |      1,445      100.00</w:delText>
        </w:r>
      </w:del>
    </w:p>
    <w:p w:rsidR="00B96A58" w:rsidRDefault="00B96A58" w:rsidP="00B96A58"/>
    <w:p w:rsidR="00B96A58" w:rsidRDefault="00B96A58" w:rsidP="00B96A58"/>
    <w:p w:rsidR="00B96A58" w:rsidRDefault="00B96A58" w:rsidP="00B96A58">
      <w:pPr>
        <w:rPr>
          <w:rFonts w:ascii="ＭＳ ゴシック" w:eastAsia="ＭＳ ゴシック" w:hAnsi="ＭＳ ゴシック"/>
          <w:b/>
        </w:rPr>
      </w:pPr>
      <w:r>
        <w:rPr>
          <w:rFonts w:ascii="ＭＳ ゴシック" w:eastAsia="ＭＳ ゴシック" w:hAnsi="ＭＳ ゴシック" w:hint="eastAsia"/>
          <w:b/>
        </w:rPr>
        <w:t>・</w:t>
      </w:r>
      <w:proofErr w:type="spellStart"/>
      <w:r>
        <w:rPr>
          <w:rFonts w:ascii="ＭＳ ゴシック" w:eastAsia="ＭＳ ゴシック" w:hAnsi="ＭＳ ゴシック" w:hint="eastAsia"/>
          <w:b/>
        </w:rPr>
        <w:t>Stata</w:t>
      </w:r>
      <w:proofErr w:type="spellEnd"/>
      <w:r>
        <w:rPr>
          <w:rFonts w:ascii="ＭＳ ゴシック" w:eastAsia="ＭＳ ゴシック" w:hAnsi="ＭＳ ゴシック" w:hint="eastAsia"/>
          <w:b/>
        </w:rPr>
        <w:t>にサンプリング・ウェイトの情報を伝える</w:t>
      </w:r>
    </w:p>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rPr>
          <w:rFonts w:ascii="Courier New" w:eastAsia="MS UI Gothic" w:hAnsi="Courier New" w:cs="Courier New"/>
        </w:rPr>
      </w:pPr>
      <w:proofErr w:type="spellStart"/>
      <w:proofErr w:type="gramStart"/>
      <w:r>
        <w:rPr>
          <w:rFonts w:ascii="Courier New" w:eastAsia="MS UI Gothic" w:hAnsi="Courier New" w:cs="Courier New"/>
        </w:rPr>
        <w:t>svyset</w:t>
      </w:r>
      <w:proofErr w:type="spellEnd"/>
      <w:proofErr w:type="gramEnd"/>
      <w:r>
        <w:rPr>
          <w:rFonts w:ascii="Courier New" w:eastAsia="MS UI Gothic" w:hAnsi="Courier New" w:cs="Courier New"/>
        </w:rPr>
        <w:t xml:space="preserve"> </w:t>
      </w:r>
      <w:proofErr w:type="spellStart"/>
      <w:r>
        <w:rPr>
          <w:rFonts w:ascii="Courier New" w:eastAsia="MS UI Gothic" w:hAnsi="Courier New" w:cs="Courier New"/>
        </w:rPr>
        <w:t>psu</w:t>
      </w:r>
      <w:proofErr w:type="spellEnd"/>
      <w:r>
        <w:rPr>
          <w:rFonts w:ascii="Courier New" w:eastAsia="MS UI Gothic" w:hAnsi="Courier New" w:cs="Courier New"/>
        </w:rPr>
        <w:t xml:space="preserve"> [</w:t>
      </w:r>
      <w:proofErr w:type="spellStart"/>
      <w:r>
        <w:rPr>
          <w:rFonts w:ascii="Courier New" w:eastAsia="MS UI Gothic" w:hAnsi="Courier New" w:cs="Courier New"/>
        </w:rPr>
        <w:t>pweight</w:t>
      </w:r>
      <w:proofErr w:type="spellEnd"/>
      <w:r>
        <w:rPr>
          <w:rFonts w:ascii="Courier New" w:eastAsia="MS UI Gothic" w:hAnsi="Courier New" w:cs="Courier New"/>
        </w:rPr>
        <w:t>=</w:t>
      </w:r>
      <w:r>
        <w:rPr>
          <w:rFonts w:ascii="Courier New" w:eastAsia="MS UI Gothic" w:hAnsi="Courier New" w:cs="Courier New"/>
          <w:i/>
        </w:rPr>
        <w:t>weight</w:t>
      </w:r>
      <w:r>
        <w:rPr>
          <w:rFonts w:ascii="Courier New" w:eastAsia="MS UI Gothic" w:hAnsi="Courier New" w:cs="Courier New"/>
        </w:rPr>
        <w:t>], strata(</w:t>
      </w:r>
      <w:r>
        <w:rPr>
          <w:rFonts w:ascii="Courier New" w:eastAsia="MS UI Gothic" w:hAnsi="Courier New" w:cs="Courier New"/>
          <w:i/>
        </w:rPr>
        <w:t>strata ID</w:t>
      </w:r>
      <w:r>
        <w:rPr>
          <w:rFonts w:ascii="Courier New" w:eastAsia="MS UI Gothic" w:hAnsi="Courier New" w:cs="Courier New"/>
        </w:rPr>
        <w:t>)</w:t>
      </w:r>
    </w:p>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pPr>
      <w:proofErr w:type="spellStart"/>
      <w:proofErr w:type="gramStart"/>
      <w:r>
        <w:rPr>
          <w:rFonts w:ascii="Courier New" w:eastAsia="MS UI Gothic" w:hAnsi="Courier New" w:cs="Courier New"/>
          <w:b/>
        </w:rPr>
        <w:t>svyset</w:t>
      </w:r>
      <w:proofErr w:type="spellEnd"/>
      <w:proofErr w:type="gramEnd"/>
      <w:r>
        <w:rPr>
          <w:rFonts w:ascii="Courier New" w:eastAsia="MS UI Gothic" w:hAnsi="Courier New" w:cs="Courier New"/>
          <w:b/>
        </w:rPr>
        <w:t xml:space="preserve"> </w:t>
      </w:r>
      <w:r>
        <w:rPr>
          <w:rFonts w:ascii="Courier New" w:eastAsia="MS UI Gothic" w:hAnsi="Courier New" w:cs="Courier New" w:hint="eastAsia"/>
          <w:b/>
        </w:rPr>
        <w:t>抽出地点の</w:t>
      </w:r>
      <w:r>
        <w:rPr>
          <w:rFonts w:ascii="Courier New" w:eastAsia="MS UI Gothic" w:hAnsi="Courier New" w:cs="Courier New"/>
          <w:b/>
        </w:rPr>
        <w:t>ID [</w:t>
      </w:r>
      <w:proofErr w:type="spellStart"/>
      <w:r>
        <w:rPr>
          <w:rFonts w:ascii="Courier New" w:eastAsia="MS UI Gothic" w:hAnsi="Courier New" w:cs="Courier New"/>
          <w:b/>
        </w:rPr>
        <w:t>pweight</w:t>
      </w:r>
      <w:proofErr w:type="spellEnd"/>
      <w:r>
        <w:rPr>
          <w:rFonts w:ascii="Courier New" w:eastAsia="MS UI Gothic" w:hAnsi="Courier New" w:cs="Courier New"/>
          <w:b/>
        </w:rPr>
        <w:t>=</w:t>
      </w:r>
      <w:r>
        <w:rPr>
          <w:rFonts w:ascii="Courier New" w:eastAsia="MS UI Gothic" w:hAnsi="Courier New" w:cs="Courier New" w:hint="eastAsia"/>
          <w:b/>
        </w:rPr>
        <w:t>ウェイト変数</w:t>
      </w:r>
      <w:r>
        <w:rPr>
          <w:rFonts w:ascii="Courier New" w:eastAsia="MS UI Gothic" w:hAnsi="Courier New" w:cs="Courier New"/>
          <w:b/>
        </w:rPr>
        <w:t>], strata(</w:t>
      </w:r>
      <w:r>
        <w:rPr>
          <w:rFonts w:ascii="Courier New" w:eastAsia="MS UI Gothic" w:hAnsi="Courier New" w:cs="Courier New" w:hint="eastAsia"/>
          <w:b/>
        </w:rPr>
        <w:t>層の</w:t>
      </w:r>
      <w:r>
        <w:rPr>
          <w:rFonts w:ascii="Courier New" w:eastAsia="MS UI Gothic" w:hAnsi="Courier New" w:cs="Courier New"/>
          <w:b/>
        </w:rPr>
        <w:t>ID)</w:t>
      </w:r>
    </w:p>
    <w:p w:rsidR="00B96A58" w:rsidRDefault="00B96A58" w:rsidP="00B96A58"/>
    <w:p w:rsidR="00B96A58" w:rsidRDefault="00B96A58" w:rsidP="0083213C">
      <w:pPr>
        <w:ind w:firstLine="225"/>
        <w:rPr>
          <w:ins w:id="328" w:author="Masahiko Aida" w:date="2012-10-14T23:09:00Z"/>
          <w:rFonts w:hint="eastAsia"/>
        </w:rPr>
        <w:pPrChange w:id="329" w:author="Masahiko Aida" w:date="2012-10-14T23:09:00Z">
          <w:pPr/>
        </w:pPrChange>
      </w:pPr>
      <w:del w:id="330" w:author="Masahiko Aida" w:date="2012-10-14T23:09:00Z">
        <w:r w:rsidDel="0083213C">
          <w:rPr>
            <w:rFonts w:hint="eastAsia"/>
          </w:rPr>
          <w:delText xml:space="preserve">　</w:delText>
        </w:r>
      </w:del>
      <w:r>
        <w:rPr>
          <w:rFonts w:hint="eastAsia"/>
        </w:rPr>
        <w:t>では、実際にウェイトを用いた推定を行い、予定通りの結果になるかを確認しよう。</w:t>
      </w:r>
      <w:proofErr w:type="spellStart"/>
      <w:r>
        <w:rPr>
          <w:rFonts w:hint="eastAsia"/>
        </w:rPr>
        <w:t>Stata</w:t>
      </w:r>
      <w:proofErr w:type="spellEnd"/>
      <w:r>
        <w:rPr>
          <w:rFonts w:hint="eastAsia"/>
        </w:rPr>
        <w:t>では調査のデザインを反映した分析を行う際には、最初に</w:t>
      </w:r>
      <w:proofErr w:type="spellStart"/>
      <w:r>
        <w:rPr>
          <w:rFonts w:hint="eastAsia"/>
        </w:rPr>
        <w:t>svyset</w:t>
      </w:r>
      <w:proofErr w:type="spellEnd"/>
      <w:r>
        <w:rPr>
          <w:rFonts w:hint="eastAsia"/>
        </w:rPr>
        <w:t>コマンドを用いてサンプリング計画に関わる設定を</w:t>
      </w:r>
      <w:proofErr w:type="spellStart"/>
      <w:r>
        <w:rPr>
          <w:rFonts w:hint="eastAsia"/>
        </w:rPr>
        <w:t>Stata</w:t>
      </w:r>
      <w:proofErr w:type="spellEnd"/>
      <w:r>
        <w:rPr>
          <w:rFonts w:hint="eastAsia"/>
        </w:rPr>
        <w:t>に伝える必要がある。基本的に設定するべき項目は３つあり、(1)抽出地点のID および(2)ウェイト変数そして(3)層のIDである。</w:t>
      </w:r>
    </w:p>
    <w:p w:rsidR="0083213C" w:rsidRDefault="0083213C" w:rsidP="0083213C">
      <w:pPr>
        <w:ind w:firstLine="225"/>
        <w:rPr>
          <w:ins w:id="331" w:author="Masahiko Aida" w:date="2012-10-14T23:09:00Z"/>
          <w:rFonts w:hint="eastAsia"/>
        </w:rPr>
        <w:pPrChange w:id="332" w:author="Masahiko Aida" w:date="2012-10-14T23:09:00Z">
          <w:pPr/>
        </w:pPrChange>
      </w:pPr>
    </w:p>
    <w:p w:rsidR="0083213C" w:rsidDel="00754430" w:rsidRDefault="0083213C" w:rsidP="00754430">
      <w:pPr>
        <w:rPr>
          <w:del w:id="333" w:author="Masahiko Aida" w:date="2012-10-15T00:48:00Z"/>
        </w:rPr>
      </w:pPr>
      <w:proofErr w:type="spellStart"/>
      <w:ins w:id="334" w:author="Masahiko Aida" w:date="2012-10-14T23:10:00Z">
        <w:r>
          <w:rPr>
            <w:rFonts w:hint="eastAsia"/>
          </w:rPr>
          <w:lastRenderedPageBreak/>
          <w:t>S</w:t>
        </w:r>
      </w:ins>
      <w:ins w:id="335" w:author="Masahiko Aida" w:date="2012-10-14T23:09:00Z">
        <w:r>
          <w:rPr>
            <w:rFonts w:hint="eastAsia"/>
          </w:rPr>
          <w:t>tata</w:t>
        </w:r>
        <w:proofErr w:type="spellEnd"/>
        <w:r>
          <w:rPr>
            <w:rFonts w:hint="eastAsia"/>
          </w:rPr>
          <w:t>に調査のデザインを</w:t>
        </w:r>
      </w:ins>
      <w:ins w:id="336" w:author="Masahiko Aida" w:date="2012-10-14T23:10:00Z">
        <w:r>
          <w:rPr>
            <w:rFonts w:hint="eastAsia"/>
          </w:rPr>
          <w:t>指示する前に、</w:t>
        </w:r>
      </w:ins>
      <w:ins w:id="337" w:author="Masahiko Aida" w:date="2012-10-14T23:09:00Z">
        <w:r>
          <w:rPr>
            <w:rFonts w:hint="eastAsia"/>
          </w:rPr>
          <w:t>この調査</w:t>
        </w:r>
      </w:ins>
      <w:ins w:id="338" w:author="Masahiko Aida" w:date="2012-10-14T23:10:00Z">
        <w:r>
          <w:rPr>
            <w:rFonts w:hint="eastAsia"/>
          </w:rPr>
          <w:t>のデザインを簡潔に振り返ってみよう。まず調査者は、最初に</w:t>
        </w:r>
      </w:ins>
      <w:ins w:id="339" w:author="Masahiko Aida" w:date="2012-10-14T23:09:00Z">
        <w:r>
          <w:rPr>
            <w:rFonts w:hint="eastAsia"/>
          </w:rPr>
          <w:t>全国を</w:t>
        </w:r>
        <w:r>
          <w:t>6x5</w:t>
        </w:r>
        <w:r>
          <w:rPr>
            <w:rFonts w:hint="eastAsia"/>
          </w:rPr>
          <w:t>＝</w:t>
        </w:r>
        <w:r>
          <w:t>30</w:t>
        </w:r>
        <w:r>
          <w:rPr>
            <w:rFonts w:hint="eastAsia"/>
          </w:rPr>
          <w:t>のマス目に区切って、標本数を割り当</w:t>
        </w:r>
      </w:ins>
      <w:ins w:id="340" w:author="Masahiko Aida" w:date="2012-10-14T23:10:00Z">
        <w:r>
          <w:rPr>
            <w:rFonts w:hint="eastAsia"/>
          </w:rPr>
          <w:t>てた。これは層化</w:t>
        </w:r>
      </w:ins>
      <w:ins w:id="341" w:author="Masahiko Aida" w:date="2012-10-14T23:11:00Z">
        <w:r>
          <w:t>(Stratification)</w:t>
        </w:r>
        <w:r>
          <w:rPr>
            <w:rFonts w:hint="eastAsia"/>
          </w:rPr>
          <w:t>という作業であり、オプションの</w:t>
        </w:r>
        <w:r>
          <w:t>strata</w:t>
        </w:r>
        <w:r>
          <w:rPr>
            <w:rFonts w:hint="eastAsia"/>
          </w:rPr>
          <w:t>として、この層のI</w:t>
        </w:r>
      </w:ins>
      <w:ins w:id="342" w:author="Masahiko Aida" w:date="2012-10-14T23:12:00Z">
        <w:r>
          <w:rPr>
            <w:rFonts w:hint="eastAsia"/>
          </w:rPr>
          <w:t>Dを渡してやる必要がある。</w:t>
        </w:r>
      </w:ins>
      <w:ins w:id="343" w:author="Masahiko Aida" w:date="2012-10-14T23:13:00Z">
        <w:r w:rsidR="00E97DDB">
          <w:rPr>
            <w:rFonts w:hint="eastAsia"/>
          </w:rPr>
          <w:t>この３０の層からそれぞれの人口数に比例した</w:t>
        </w:r>
      </w:ins>
      <w:ins w:id="344" w:author="Masahiko Aida" w:date="2012-10-14T23:14:00Z">
        <w:r w:rsidR="00E97DDB">
          <w:rPr>
            <w:rFonts w:hint="eastAsia"/>
          </w:rPr>
          <w:t>標本を抽出したわけである</w:t>
        </w:r>
        <w:r w:rsidR="00D76D85">
          <w:rPr>
            <w:rFonts w:hint="eastAsia"/>
          </w:rPr>
          <w:t>。例えば北海道・東北の１４大都市、すなわち札幌と仙台</w:t>
        </w:r>
      </w:ins>
      <w:ins w:id="345" w:author="Masahiko Aida" w:date="2012-10-14T23:15:00Z">
        <w:r w:rsidR="00D76D85">
          <w:rPr>
            <w:rFonts w:hint="eastAsia"/>
          </w:rPr>
          <w:t>であるが、</w:t>
        </w:r>
      </w:ins>
      <w:ins w:id="346" w:author="Masahiko Aida" w:date="2012-10-14T23:16:00Z">
        <w:r w:rsidR="00D76D85">
          <w:rPr>
            <w:rFonts w:hint="eastAsia"/>
          </w:rPr>
          <w:t>この２つの都市を合わせると約</w:t>
        </w:r>
        <w:r w:rsidR="00D76D85">
          <w:t>190</w:t>
        </w:r>
        <w:r w:rsidR="00D76D85">
          <w:rPr>
            <w:rFonts w:hint="eastAsia"/>
          </w:rPr>
          <w:t>万人もの人口があり、</w:t>
        </w:r>
      </w:ins>
      <w:ins w:id="347" w:author="Masahiko Aida" w:date="2012-10-14T23:57:00Z">
        <w:r w:rsidR="0098460E">
          <w:rPr>
            <w:rFonts w:hint="eastAsia"/>
          </w:rPr>
          <w:t>それは名簿としては</w:t>
        </w:r>
      </w:ins>
      <w:ins w:id="348" w:author="Masahiko Aida" w:date="2012-10-14T23:59:00Z">
        <w:r w:rsidR="00BC37D2">
          <w:rPr>
            <w:rFonts w:hint="eastAsia"/>
          </w:rPr>
          <w:t>作ったとして</w:t>
        </w:r>
      </w:ins>
      <w:ins w:id="349" w:author="Masahiko Aida" w:date="2012-10-14T23:57:00Z">
        <w:r w:rsidR="0098460E">
          <w:rPr>
            <w:rFonts w:hint="eastAsia"/>
          </w:rPr>
          <w:t>長大なものになる。</w:t>
        </w:r>
      </w:ins>
      <w:ins w:id="350" w:author="Masahiko Aida" w:date="2012-10-14T23:59:00Z">
        <w:r w:rsidR="003244C4">
          <w:rPr>
            <w:rFonts w:hint="eastAsia"/>
          </w:rPr>
          <w:t>そのような負担を避けるために、この</w:t>
        </w:r>
      </w:ins>
      <w:ins w:id="351" w:author="Masahiko Aida" w:date="2012-10-15T00:00:00Z">
        <w:r w:rsidR="003244C4">
          <w:rPr>
            <w:rFonts w:hint="eastAsia"/>
          </w:rPr>
          <w:t>層</w:t>
        </w:r>
      </w:ins>
      <w:ins w:id="352" w:author="Masahiko Aida" w:date="2012-10-14T23:59:00Z">
        <w:r w:rsidR="003244C4">
          <w:rPr>
            <w:rFonts w:hint="eastAsia"/>
          </w:rPr>
          <w:t>から</w:t>
        </w:r>
      </w:ins>
      <w:ins w:id="353" w:author="Masahiko Aida" w:date="2012-10-15T00:00:00Z">
        <w:r w:rsidR="003244C4">
          <w:rPr>
            <w:rFonts w:hint="eastAsia"/>
          </w:rPr>
          <w:t>は３つの抽出地点を選び、そこからあわせて４９の標本をとることにしたのである。</w:t>
        </w:r>
      </w:ins>
      <w:ins w:id="354" w:author="Masahiko Aida" w:date="2012-10-15T00:01:00Z">
        <w:r w:rsidR="00F9001B">
          <w:rPr>
            <w:rFonts w:hint="eastAsia"/>
          </w:rPr>
          <w:t>この場合メリットとして層全体の名簿を</w:t>
        </w:r>
      </w:ins>
      <w:ins w:id="355" w:author="Masahiko Aida" w:date="2012-10-15T00:02:00Z">
        <w:r w:rsidR="00F9001B">
          <w:rPr>
            <w:rFonts w:hint="eastAsia"/>
          </w:rPr>
          <w:t>使うのではなくて、抽出地点となった市町村の名簿</w:t>
        </w:r>
      </w:ins>
      <w:ins w:id="356" w:author="Masahiko Aida" w:date="2012-10-15T00:06:00Z">
        <w:r w:rsidR="00C40EAA">
          <w:rPr>
            <w:rFonts w:hint="eastAsia"/>
          </w:rPr>
          <w:t>を</w:t>
        </w:r>
      </w:ins>
      <w:ins w:id="357" w:author="Masahiko Aida" w:date="2012-10-15T00:02:00Z">
        <w:r w:rsidR="00F9001B">
          <w:rPr>
            <w:rFonts w:hint="eastAsia"/>
          </w:rPr>
          <w:t>使えばよく、</w:t>
        </w:r>
        <w:r w:rsidR="00821B3F">
          <w:rPr>
            <w:rFonts w:hint="eastAsia"/>
          </w:rPr>
          <w:t>サンプリングの実施が非常に簡便になることがある。</w:t>
        </w:r>
      </w:ins>
      <w:ins w:id="358" w:author="Masahiko Aida" w:date="2012-10-15T00:03:00Z">
        <w:r w:rsidR="00C764B1">
          <w:rPr>
            <w:rFonts w:hint="eastAsia"/>
          </w:rPr>
          <w:t>無論この簡便さには当然副作用があり、</w:t>
        </w:r>
      </w:ins>
      <w:ins w:id="359" w:author="Masahiko Aida" w:date="2012-10-15T00:04:00Z">
        <w:r w:rsidR="00C40EAA">
          <w:rPr>
            <w:rFonts w:hint="eastAsia"/>
          </w:rPr>
          <w:t>抽出地点内の住民は似通っている属性を持っていることが多く（町や区によって、産業や収入に</w:t>
        </w:r>
      </w:ins>
      <w:ins w:id="360" w:author="Masahiko Aida" w:date="2012-10-15T00:05:00Z">
        <w:r w:rsidR="00C40EAA">
          <w:rPr>
            <w:rFonts w:hint="eastAsia"/>
          </w:rPr>
          <w:t>偏</w:t>
        </w:r>
      </w:ins>
      <w:ins w:id="361" w:author="Masahiko Aida" w:date="2012-10-15T00:04:00Z">
        <w:r w:rsidR="00C40EAA">
          <w:rPr>
            <w:rFonts w:hint="eastAsia"/>
          </w:rPr>
          <w:t>りが</w:t>
        </w:r>
      </w:ins>
      <w:ins w:id="362" w:author="Masahiko Aida" w:date="2012-10-15T00:05:00Z">
        <w:r w:rsidR="00C40EAA">
          <w:rPr>
            <w:rFonts w:hint="eastAsia"/>
          </w:rPr>
          <w:t>あるために</w:t>
        </w:r>
      </w:ins>
      <w:ins w:id="363" w:author="Masahiko Aida" w:date="2012-10-15T00:04:00Z">
        <w:r w:rsidR="00C40EAA">
          <w:rPr>
            <w:rFonts w:hint="eastAsia"/>
          </w:rPr>
          <w:t>）</w:t>
        </w:r>
      </w:ins>
      <w:ins w:id="364" w:author="Masahiko Aida" w:date="2012-10-15T00:05:00Z">
        <w:r w:rsidR="00C40EAA">
          <w:rPr>
            <w:rFonts w:hint="eastAsia"/>
          </w:rPr>
          <w:t>、完全な無作為抽出に比べると、</w:t>
        </w:r>
      </w:ins>
      <w:ins w:id="365" w:author="Masahiko Aida" w:date="2012-10-15T00:48:00Z">
        <w:r w:rsidR="00754430">
          <w:rPr>
            <w:rFonts w:hint="eastAsia"/>
          </w:rPr>
          <w:t>効率が悪く分散が大きくなってしまう。</w:t>
        </w:r>
        <w:proofErr w:type="spellStart"/>
        <w:r w:rsidR="004C7CCA">
          <w:rPr>
            <w:rFonts w:hint="eastAsia"/>
          </w:rPr>
          <w:t>Stata</w:t>
        </w:r>
        <w:proofErr w:type="spellEnd"/>
        <w:r w:rsidR="004C7CCA">
          <w:rPr>
            <w:rFonts w:hint="eastAsia"/>
          </w:rPr>
          <w:t>がPSUと呼んでいる変数は、この抽出地点のことであり、</w:t>
        </w:r>
      </w:ins>
    </w:p>
    <w:p w:rsidR="00B96A58" w:rsidRDefault="00B96A58" w:rsidP="00B96A58">
      <w:bookmarkStart w:id="366" w:name="_GoBack"/>
      <w:bookmarkEnd w:id="366"/>
      <w:del w:id="367" w:author="Masahiko Aida" w:date="2012-10-15T00:48:00Z">
        <w:r w:rsidDel="00754430">
          <w:rPr>
            <w:rFonts w:hint="eastAsia"/>
          </w:rPr>
          <w:delText xml:space="preserve">　今回の例では、以下のように入力する。cityidは抽出地点（町村）を区別する変数である</w:delText>
        </w:r>
      </w:del>
      <w:del w:id="368" w:author="Masahiko Aida" w:date="2012-10-14T23:06:00Z">
        <w:r w:rsidDel="005428A1">
          <w:rPr>
            <w:rFonts w:hint="eastAsia"/>
          </w:rPr>
          <w:delText>。</w:delText>
        </w:r>
      </w:del>
      <w:del w:id="369" w:author="Masahiko Aida" w:date="2012-10-15T00:48:00Z">
        <w:r w:rsidDel="00754430">
          <w:rPr>
            <w:rFonts w:hint="eastAsia"/>
          </w:rPr>
          <w:delText>単純無作為抽出の場合は省略して構わない。同じ町や村</w:delText>
        </w:r>
      </w:del>
      <w:del w:id="370" w:author="Masahiko Aida" w:date="2012-10-14T23:04:00Z">
        <w:r w:rsidDel="0047005E">
          <w:rPr>
            <w:rFonts w:hint="eastAsia"/>
          </w:rPr>
          <w:delText>から</w:delText>
        </w:r>
      </w:del>
      <w:del w:id="371" w:author="Masahiko Aida" w:date="2012-10-14T23:05:00Z">
        <w:r w:rsidDel="0047005E">
          <w:rPr>
            <w:rFonts w:hint="eastAsia"/>
          </w:rPr>
          <w:delText>抽出された</w:delText>
        </w:r>
      </w:del>
      <w:del w:id="372" w:author="Masahiko Aida" w:date="2012-10-15T00:48:00Z">
        <w:r w:rsidDel="00754430">
          <w:rPr>
            <w:rFonts w:hint="eastAsia"/>
          </w:rPr>
          <w:delText>標本は似通った属性を持っていることが多く、</w:delText>
        </w:r>
      </w:del>
      <w:del w:id="373" w:author="Masahiko Aida" w:date="2012-10-14T23:05:00Z">
        <w:r w:rsidDel="005428A1">
          <w:rPr>
            <w:rFonts w:hint="eastAsia"/>
          </w:rPr>
          <w:delText>サンプリングの効率を下げてしまう</w:delText>
        </w:r>
      </w:del>
      <w:del w:id="374" w:author="Masahiko Aida" w:date="2012-10-15T00:48:00Z">
        <w:r w:rsidDel="00754430">
          <w:rPr>
            <w:rFonts w:hint="eastAsia"/>
          </w:rPr>
          <w:delText>。</w:delText>
        </w:r>
      </w:del>
      <w:proofErr w:type="spellStart"/>
      <w:r>
        <w:rPr>
          <w:rFonts w:hint="eastAsia"/>
        </w:rPr>
        <w:t>svyset</w:t>
      </w:r>
      <w:proofErr w:type="spellEnd"/>
      <w:r>
        <w:rPr>
          <w:rFonts w:hint="eastAsia"/>
        </w:rPr>
        <w:t>コマンドに、抽出地点IDを渡すことで、この抽出地点内の相関による効率の低下を考慮したより正確な分散を計算することが出来る</w:t>
      </w:r>
      <w:r>
        <w:rPr>
          <w:rStyle w:val="FootnoteReference"/>
        </w:rPr>
        <w:footnoteReference w:id="7"/>
      </w:r>
      <w:r>
        <w:rPr>
          <w:rFonts w:hint="eastAsia"/>
        </w:rPr>
        <w:t>。</w:t>
      </w:r>
    </w:p>
    <w:p w:rsidR="00B96A58" w:rsidRDefault="00B96A58" w:rsidP="00B96A58"/>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rPr>
          <w:rFonts w:ascii="ＭＳ ゴシック" w:eastAsia="ＭＳ ゴシック" w:hAnsi="ＭＳ ゴシック" w:cs="Courier New"/>
        </w:rPr>
      </w:pPr>
      <w:r>
        <w:rPr>
          <w:rFonts w:ascii="ＭＳ ゴシック" w:eastAsia="ＭＳ ゴシック" w:hAnsi="ＭＳ ゴシック" w:cs="Courier New" w:hint="eastAsia"/>
        </w:rPr>
        <w:tab/>
      </w:r>
      <w:proofErr w:type="spellStart"/>
      <w:proofErr w:type="gramStart"/>
      <w:r>
        <w:rPr>
          <w:rFonts w:ascii="ＭＳ ゴシック" w:eastAsia="ＭＳ ゴシック" w:hAnsi="ＭＳ ゴシック" w:cs="Courier New" w:hint="eastAsia"/>
        </w:rPr>
        <w:t>svyset</w:t>
      </w:r>
      <w:proofErr w:type="spellEnd"/>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cityid</w:t>
      </w:r>
      <w:proofErr w:type="spell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pweight</w:t>
      </w:r>
      <w:proofErr w:type="spellEnd"/>
      <w:r>
        <w:rPr>
          <w:rFonts w:ascii="ＭＳ ゴシック" w:eastAsia="ＭＳ ゴシック" w:hAnsi="ＭＳ ゴシック" w:cs="Courier New" w:hint="eastAsia"/>
        </w:rPr>
        <w:t>=weight], strata(</w:t>
      </w:r>
      <w:proofErr w:type="spellStart"/>
      <w:r>
        <w:rPr>
          <w:rFonts w:ascii="ＭＳ ゴシック" w:eastAsia="ＭＳ ゴシック" w:hAnsi="ＭＳ ゴシック" w:cs="Courier New" w:hint="eastAsia"/>
        </w:rPr>
        <w:t>strataID</w:t>
      </w:r>
      <w:proofErr w:type="spellEnd"/>
      <w:r>
        <w:rPr>
          <w:rFonts w:ascii="ＭＳ ゴシック" w:eastAsia="ＭＳ ゴシック" w:hAnsi="ＭＳ ゴシック" w:cs="Courier New" w:hint="eastAsia"/>
        </w:rPr>
        <w:t>)</w:t>
      </w:r>
    </w:p>
    <w:p w:rsidR="00B96A58" w:rsidRDefault="00B96A58" w:rsidP="00B96A58"/>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ind w:firstLine="240"/>
      </w:pPr>
      <w:r>
        <w:rPr>
          <w:rFonts w:hint="eastAsia"/>
        </w:rPr>
        <w:t>設定がすんだらうまくいったかどうかを確認する。確認には</w:t>
      </w:r>
      <w:proofErr w:type="spellStart"/>
      <w:r>
        <w:rPr>
          <w:rFonts w:ascii="ＭＳ ゴシック" w:eastAsia="ＭＳ ゴシック" w:hAnsi="ＭＳ ゴシック" w:hint="eastAsia"/>
        </w:rPr>
        <w:t>svydescribe</w:t>
      </w:r>
      <w:proofErr w:type="spellEnd"/>
      <w:r>
        <w:rPr>
          <w:rFonts w:hint="eastAsia"/>
        </w:rPr>
        <w:t>コマンド（</w:t>
      </w:r>
      <w:proofErr w:type="spellStart"/>
      <w:r>
        <w:rPr>
          <w:rFonts w:ascii="ＭＳ ゴシック" w:eastAsia="ＭＳ ゴシック" w:hAnsi="ＭＳ ゴシック" w:hint="eastAsia"/>
        </w:rPr>
        <w:t>svydes</w:t>
      </w:r>
      <w:proofErr w:type="spellEnd"/>
      <w:r>
        <w:rPr>
          <w:rFonts w:hint="eastAsia"/>
        </w:rPr>
        <w:t>と省略できる）を用いる。上段はウェイト、層、および抽出地点の指定結果を表示し、下段の表では各層毎の抽出地点数が表示される。</w:t>
      </w:r>
      <w:proofErr w:type="spellStart"/>
      <w:r>
        <w:rPr>
          <w:rFonts w:ascii="ＭＳ ゴシック" w:eastAsia="ＭＳ ゴシック" w:hAnsi="ＭＳ ゴシック" w:hint="eastAsia"/>
        </w:rPr>
        <w:t>svy</w:t>
      </w:r>
      <w:proofErr w:type="spellEnd"/>
      <w:r>
        <w:rPr>
          <w:rFonts w:hint="eastAsia"/>
        </w:rPr>
        <w:t>コマンドを実行する場合最低でも１つの層に付き２つ以上の抽出地点が無くてはいけない。もし特定の層の抽出地点が１つしかない場合は、出来るだけ形質の近い層と併合して構わない（例えば、10番目の層の抽出地点が１しかなければ、9番目か11番目と併合する）。そうしなければ分散が推定できない。また併合の結果は点推定（平均値や、回帰係数）には影響を与えない。</w:t>
      </w:r>
      <w:r>
        <w:rPr>
          <w:rStyle w:val="FootnoteReference"/>
        </w:rPr>
        <w:footnoteReference w:id="8"/>
      </w:r>
    </w:p>
    <w:p w:rsidR="00B96A58" w:rsidRDefault="00B96A58" w:rsidP="00B96A58">
      <w:pPr>
        <w:rPr>
          <w:rFonts w:ascii="Courier New" w:eastAsia="MS UI Gothic" w:hAnsi="Courier New" w:cs="Courier New"/>
        </w:rPr>
      </w:pPr>
      <w:r>
        <w:rPr>
          <w:rFonts w:hint="eastAsia"/>
        </w:rPr>
        <w:t xml:space="preserve">　</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w:t>
      </w:r>
      <w:proofErr w:type="spellStart"/>
      <w:proofErr w:type="gramStart"/>
      <w:r>
        <w:rPr>
          <w:rFonts w:ascii="ＭＳ ゴシック" w:eastAsia="ＭＳ ゴシック" w:hAnsi="ＭＳ ゴシック" w:cs="Courier New" w:hint="eastAsia"/>
        </w:rPr>
        <w:t>svydes</w:t>
      </w:r>
      <w:proofErr w:type="spellEnd"/>
      <w:proofErr w:type="gramEnd"/>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Survey: Describing stage 1 sampling units</w:t>
      </w:r>
    </w:p>
    <w:p w:rsidR="00B96A58" w:rsidRDefault="00B96A58" w:rsidP="00B96A58">
      <w:pPr>
        <w:spacing w:line="240" w:lineRule="exact"/>
        <w:rPr>
          <w:rFonts w:ascii="ＭＳ ゴシック" w:eastAsia="ＭＳ ゴシック" w:hAnsi="ＭＳ ゴシック" w:cs="Courier New"/>
        </w:rPr>
      </w:pP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w:t>
      </w:r>
      <w:proofErr w:type="spellStart"/>
      <w:proofErr w:type="gramStart"/>
      <w:r>
        <w:rPr>
          <w:rFonts w:ascii="ＭＳ ゴシック" w:eastAsia="ＭＳ ゴシック" w:hAnsi="ＭＳ ゴシック" w:cs="Courier New" w:hint="eastAsia"/>
        </w:rPr>
        <w:t>pweight</w:t>
      </w:r>
      <w:proofErr w:type="spellEnd"/>
      <w:proofErr w:type="gramEnd"/>
      <w:r>
        <w:rPr>
          <w:rFonts w:ascii="ＭＳ ゴシック" w:eastAsia="ＭＳ ゴシック" w:hAnsi="ＭＳ ゴシック" w:cs="Courier New" w:hint="eastAsia"/>
        </w:rPr>
        <w:t>: weight</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VCE: linearized</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Single unit: missing</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lastRenderedPageBreak/>
        <w:t xml:space="preserve">     Strata 1: </w:t>
      </w:r>
      <w:proofErr w:type="spellStart"/>
      <w:r>
        <w:rPr>
          <w:rFonts w:ascii="ＭＳ ゴシック" w:eastAsia="ＭＳ ゴシック" w:hAnsi="ＭＳ ゴシック" w:cs="Courier New" w:hint="eastAsia"/>
        </w:rPr>
        <w:t>strataID</w:t>
      </w:r>
      <w:proofErr w:type="spellEnd"/>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SU 1: </w:t>
      </w:r>
      <w:proofErr w:type="spellStart"/>
      <w:r>
        <w:rPr>
          <w:rFonts w:ascii="ＭＳ ゴシック" w:eastAsia="ＭＳ ゴシック" w:hAnsi="ＭＳ ゴシック" w:cs="Courier New" w:hint="eastAsia"/>
        </w:rPr>
        <w:t>cityid</w:t>
      </w:r>
      <w:proofErr w:type="spellEnd"/>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FPC 1: &lt;zero&gt;</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Obs</w:t>
      </w:r>
      <w:proofErr w:type="spellEnd"/>
      <w:r>
        <w:rPr>
          <w:rFonts w:ascii="ＭＳ ゴシック" w:eastAsia="ＭＳ ゴシック" w:hAnsi="ＭＳ ゴシック" w:cs="Courier New" w:hint="eastAsia"/>
        </w:rPr>
        <w:t xml:space="preserve"> per Unit</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Stratum    #Units     #</w:t>
      </w:r>
      <w:proofErr w:type="spellStart"/>
      <w:r>
        <w:rPr>
          <w:rFonts w:ascii="ＭＳ ゴシック" w:eastAsia="ＭＳ ゴシック" w:hAnsi="ＭＳ ゴシック" w:cs="Courier New" w:hint="eastAsia"/>
        </w:rPr>
        <w:t>Obs</w:t>
      </w:r>
      <w:proofErr w:type="spellEnd"/>
      <w:r>
        <w:rPr>
          <w:rFonts w:ascii="ＭＳ ゴシック" w:eastAsia="ＭＳ ゴシック" w:hAnsi="ＭＳ ゴシック" w:cs="Courier New" w:hint="eastAsia"/>
        </w:rPr>
        <w:t xml:space="preserve">      min       </w:t>
      </w:r>
      <w:proofErr w:type="gramStart"/>
      <w:r>
        <w:rPr>
          <w:rFonts w:ascii="ＭＳ ゴシック" w:eastAsia="ＭＳ ゴシック" w:hAnsi="ＭＳ ゴシック" w:cs="Courier New" w:hint="eastAsia"/>
        </w:rPr>
        <w:t>mean</w:t>
      </w:r>
      <w:proofErr w:type="gramEnd"/>
      <w:r>
        <w:rPr>
          <w:rFonts w:ascii="ＭＳ ゴシック" w:eastAsia="ＭＳ ゴシック" w:hAnsi="ＭＳ ゴシック" w:cs="Courier New" w:hint="eastAsia"/>
        </w:rPr>
        <w:t xml:space="preserve">      max   </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  --------  --------  --------  --------</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1         3        30         9      10.0        11</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2         5        38         5       7.6        10</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3         5        49         9       9.8        11</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4         8        83         8      10.4        12</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5         6        68         9      11.3        14</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6        15       143         4       9.5        13</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7         9        81         5       9.0        12</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8         9        91         6      10.1        14</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途中省略</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26         3        26         7       8.7        10</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27         4        34         6       8.5        10</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28         4        40         7      10.0        14</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29         6        59         9       9.8        11</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30         7        79        10      11.3        13</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  --------  --------  --------  --------</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30       147      1445         4       9.8        14</w:t>
      </w:r>
    </w:p>
    <w:p w:rsidR="00B96A58" w:rsidRDefault="00B96A58" w:rsidP="00B96A58">
      <w:pPr>
        <w:rPr>
          <w:rFonts w:ascii="Courier New" w:eastAsia="MS UI Gothic" w:hAnsi="Courier New" w:cs="Courier New"/>
        </w:rPr>
      </w:pPr>
    </w:p>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ind w:firstLine="240"/>
        <w:rPr>
          <w:rFonts w:hAnsi="ＭＳ 明朝" w:cs="MS UI Gothic"/>
        </w:rPr>
      </w:pPr>
      <w:proofErr w:type="spellStart"/>
      <w:r>
        <w:rPr>
          <w:rFonts w:ascii="ＭＳ ゴシック" w:eastAsia="ＭＳ ゴシック" w:hAnsi="ＭＳ ゴシック" w:hint="eastAsia"/>
        </w:rPr>
        <w:t>svydescribe</w:t>
      </w:r>
      <w:proofErr w:type="spellEnd"/>
      <w:r>
        <w:rPr>
          <w:rFonts w:hint="eastAsia"/>
        </w:rPr>
        <w:t>コマンドによる確認がすんだら</w:t>
      </w:r>
      <w:r>
        <w:rPr>
          <w:rFonts w:hAnsi="ＭＳ 明朝" w:cs="MS UI Gothic" w:hint="eastAsia"/>
        </w:rPr>
        <w:t>以下の様なコマンドを入力して、</w:t>
      </w:r>
      <w:proofErr w:type="spellStart"/>
      <w:r>
        <w:rPr>
          <w:rFonts w:ascii="ＭＳ ゴシック" w:eastAsia="ＭＳ ゴシック" w:hAnsi="ＭＳ ゴシック" w:cs="MS UI Gothic" w:hint="eastAsia"/>
        </w:rPr>
        <w:t>svy</w:t>
      </w:r>
      <w:proofErr w:type="spellEnd"/>
      <w:r>
        <w:rPr>
          <w:rFonts w:hAnsi="ＭＳ 明朝" w:cs="MS UI Gothic" w:hint="eastAsia"/>
        </w:rPr>
        <w:t>コマンドによる</w:t>
      </w:r>
      <w:r>
        <w:rPr>
          <w:rFonts w:ascii="ＭＳ ゴシック" w:eastAsia="ＭＳ ゴシック" w:hAnsi="ＭＳ ゴシック" w:cs="MS UI Gothic" w:hint="eastAsia"/>
        </w:rPr>
        <w:t>tabulate</w:t>
      </w:r>
      <w:r>
        <w:rPr>
          <w:rFonts w:hAnsi="ＭＳ 明朝" w:cs="MS UI Gothic" w:hint="eastAsia"/>
        </w:rPr>
        <w:t>コマンドの結果と、通常の</w:t>
      </w:r>
      <w:r>
        <w:rPr>
          <w:rFonts w:ascii="ＭＳ ゴシック" w:eastAsia="ＭＳ ゴシック" w:hAnsi="ＭＳ ゴシック" w:cs="MS UI Gothic" w:hint="eastAsia"/>
        </w:rPr>
        <w:t>tabulate</w:t>
      </w:r>
      <w:r>
        <w:rPr>
          <w:rFonts w:hAnsi="ＭＳ 明朝" w:cs="MS UI Gothic" w:hint="eastAsia"/>
        </w:rPr>
        <w:t>コマンドの結果を比較してみる。通常の度数分布はもちろん</w:t>
      </w:r>
      <w:r>
        <w:rPr>
          <w:rFonts w:ascii="ＭＳ ゴシック" w:eastAsia="ＭＳ ゴシック" w:hAnsi="ＭＳ ゴシック" w:cs="MS UI Gothic" w:hint="eastAsia"/>
        </w:rPr>
        <w:t>tabulate</w:t>
      </w:r>
      <w:r>
        <w:rPr>
          <w:rFonts w:hAnsi="ＭＳ 明朝" w:cs="MS UI Gothic" w:hint="eastAsia"/>
        </w:rPr>
        <w:t>コマンドで出力できる。</w:t>
      </w:r>
      <w:proofErr w:type="spellStart"/>
      <w:r>
        <w:rPr>
          <w:rFonts w:ascii="ＭＳ ゴシック" w:eastAsia="ＭＳ ゴシック" w:hAnsi="ＭＳ ゴシック" w:cs="MS UI Gothic" w:hint="eastAsia"/>
        </w:rPr>
        <w:t>svy</w:t>
      </w:r>
      <w:proofErr w:type="spellEnd"/>
      <w:r>
        <w:rPr>
          <w:rFonts w:hAnsi="ＭＳ 明朝" w:cs="MS UI Gothic" w:hint="eastAsia"/>
        </w:rPr>
        <w:t>コマンドを用いたtabulateは、</w:t>
      </w:r>
      <w:proofErr w:type="spellStart"/>
      <w:r>
        <w:rPr>
          <w:rFonts w:ascii="ＭＳ ゴシック" w:eastAsia="ＭＳ ゴシック" w:hAnsi="ＭＳ ゴシック" w:cs="MS UI Gothic" w:hint="eastAsia"/>
        </w:rPr>
        <w:t>svy</w:t>
      </w:r>
      <w:proofErr w:type="spellEnd"/>
      <w:r>
        <w:rPr>
          <w:rFonts w:ascii="ＭＳ ゴシック" w:eastAsia="ＭＳ ゴシック" w:hAnsi="ＭＳ ゴシック" w:cs="MS UI Gothic" w:hint="eastAsia"/>
        </w:rPr>
        <w:t>:</w:t>
      </w:r>
      <w:r>
        <w:rPr>
          <w:rFonts w:hAnsi="ＭＳ 明朝" w:cs="MS UI Gothic" w:hint="eastAsia"/>
        </w:rPr>
        <w:t>を頭につけて実行する（ここでは比較のため、</w:t>
      </w:r>
      <w:r>
        <w:rPr>
          <w:rFonts w:ascii="ＭＳ ゴシック" w:eastAsia="ＭＳ ゴシック" w:hAnsi="ＭＳ ゴシック" w:cs="MS UI Gothic" w:hint="eastAsia"/>
        </w:rPr>
        <w:t>percent</w:t>
      </w:r>
      <w:r>
        <w:rPr>
          <w:rFonts w:hAnsi="ＭＳ 明朝" w:cs="MS UI Gothic" w:hint="eastAsia"/>
        </w:rPr>
        <w:t>オプションも指定している）。</w:t>
      </w:r>
      <w:r>
        <w:rPr>
          <w:rFonts w:ascii="ＭＳ ゴシック" w:eastAsia="ＭＳ ゴシック" w:hAnsi="ＭＳ ゴシック" w:cs="MS UI Gothic" w:hint="eastAsia"/>
          <w:b/>
        </w:rPr>
        <w:t>対応したどのコマンドでも、同じように頭に</w:t>
      </w:r>
      <w:proofErr w:type="spellStart"/>
      <w:r>
        <w:rPr>
          <w:rFonts w:ascii="ＭＳ ゴシック" w:eastAsia="ＭＳ ゴシック" w:hAnsi="ＭＳ ゴシック" w:cs="MS UI Gothic" w:hint="eastAsia"/>
          <w:b/>
        </w:rPr>
        <w:t>svy</w:t>
      </w:r>
      <w:proofErr w:type="spellEnd"/>
      <w:r>
        <w:rPr>
          <w:rFonts w:ascii="ＭＳ ゴシック" w:eastAsia="ＭＳ ゴシック" w:hAnsi="ＭＳ ゴシック" w:cs="MS UI Gothic" w:hint="eastAsia"/>
          <w:b/>
        </w:rPr>
        <w:t>:とつければウェイトを考慮した分析が行われる</w:t>
      </w:r>
      <w:r>
        <w:rPr>
          <w:rFonts w:hAnsi="ＭＳ 明朝" w:cs="MS UI Gothic" w:hint="eastAsia"/>
        </w:rPr>
        <w:t>（</w:t>
      </w:r>
      <w:proofErr w:type="spellStart"/>
      <w:r>
        <w:rPr>
          <w:rFonts w:hAnsi="ＭＳ 明朝" w:cs="MS UI Gothic" w:hint="eastAsia"/>
        </w:rPr>
        <w:t>svy</w:t>
      </w:r>
      <w:proofErr w:type="spellEnd"/>
      <w:r>
        <w:rPr>
          <w:rFonts w:hAnsi="ＭＳ 明朝" w:cs="MS UI Gothic" w:hint="eastAsia"/>
        </w:rPr>
        <w:t>に対応するコマンドについては、章末のまとめを参照）。</w:t>
      </w:r>
    </w:p>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rPr>
          <w:rFonts w:ascii="MS UI Gothic" w:eastAsia="MS UI Gothic" w:cs="MS UI Gothic"/>
        </w:rPr>
      </w:pPr>
      <w:r>
        <w:rPr>
          <w:rFonts w:ascii="MS UI Gothic" w:eastAsia="MS UI Gothic" w:cs="MS UI Gothic" w:hint="eastAsia"/>
        </w:rPr>
        <w:br w:type="page"/>
      </w: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-36195</wp:posOffset>
                </wp:positionH>
                <wp:positionV relativeFrom="paragraph">
                  <wp:posOffset>171450</wp:posOffset>
                </wp:positionV>
                <wp:extent cx="3505200" cy="2228850"/>
                <wp:effectExtent l="11430" t="9525" r="762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2228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85pt;margin-top:13.5pt;width:276pt;height:1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" filled="f">
                <v:textbox inset="5.85pt,.7pt,5.85pt,.7pt"/>
              </v:rect>
            </w:pict>
          </mc:Fallback>
        </mc:AlternateConten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lastRenderedPageBreak/>
        <w:t>①</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w:t>
      </w:r>
      <w:proofErr w:type="gramStart"/>
      <w:r>
        <w:rPr>
          <w:rFonts w:ascii="ＭＳ ゴシック" w:eastAsia="ＭＳ ゴシック" w:hAnsi="ＭＳ ゴシック" w:cs="Courier New" w:hint="eastAsia"/>
          <w:szCs w:val="22"/>
        </w:rPr>
        <w:t>tabulate</w:t>
      </w:r>
      <w:proofErr w:type="gramEnd"/>
      <w:r>
        <w:rPr>
          <w:rFonts w:ascii="ＭＳ ゴシック" w:eastAsia="ＭＳ ゴシック" w:hAnsi="ＭＳ ゴシック" w:cs="Courier New" w:hint="eastAsia"/>
          <w:szCs w:val="22"/>
        </w:rPr>
        <w:t xml:space="preserve"> </w:t>
      </w:r>
      <w:proofErr w:type="spellStart"/>
      <w:r>
        <w:rPr>
          <w:rFonts w:ascii="ＭＳ ゴシック" w:eastAsia="ＭＳ ゴシック" w:hAnsi="ＭＳ ゴシック" w:cs="Courier New" w:hint="eastAsia"/>
          <w:szCs w:val="22"/>
        </w:rPr>
        <w:t>Citysize</w:t>
      </w:r>
      <w:proofErr w:type="spellEnd"/>
    </w:p>
    <w:p w:rsidR="00B96A58" w:rsidRDefault="00B96A58" w:rsidP="00B96A58">
      <w:pPr>
        <w:spacing w:line="240" w:lineRule="exact"/>
        <w:rPr>
          <w:rFonts w:ascii="ＭＳ ゴシック" w:eastAsia="ＭＳ ゴシック" w:hAnsi="ＭＳ ゴシック" w:cs="Courier New"/>
          <w:szCs w:val="22"/>
        </w:rPr>
      </w:pP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1= 14th |</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w:t>
      </w:r>
      <w:proofErr w:type="gramStart"/>
      <w:r>
        <w:rPr>
          <w:rFonts w:ascii="ＭＳ ゴシック" w:eastAsia="ＭＳ ゴシック" w:hAnsi="ＭＳ ゴシック" w:cs="Courier New" w:hint="eastAsia"/>
          <w:szCs w:val="22"/>
        </w:rPr>
        <w:t>largest</w:t>
      </w:r>
      <w:proofErr w:type="gramEnd"/>
      <w:r>
        <w:rPr>
          <w:rFonts w:ascii="ＭＳ ゴシック" w:eastAsia="ＭＳ ゴシック" w:hAnsi="ＭＳ ゴシック" w:cs="Courier New" w:hint="eastAsia"/>
          <w:szCs w:val="22"/>
        </w:rPr>
        <w:t xml:space="preserve"> |</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w:t>
      </w:r>
      <w:proofErr w:type="gramStart"/>
      <w:r>
        <w:rPr>
          <w:rFonts w:ascii="ＭＳ ゴシック" w:eastAsia="ＭＳ ゴシック" w:hAnsi="ＭＳ ゴシック" w:cs="Courier New" w:hint="eastAsia"/>
          <w:szCs w:val="22"/>
        </w:rPr>
        <w:t>cities</w:t>
      </w:r>
      <w:proofErr w:type="gramEnd"/>
      <w:r>
        <w:rPr>
          <w:rFonts w:ascii="ＭＳ ゴシック" w:eastAsia="ＭＳ ゴシック" w:hAnsi="ＭＳ ゴシック" w:cs="Courier New" w:hint="eastAsia"/>
          <w:szCs w:val="22"/>
        </w:rPr>
        <w:t xml:space="preserve"> |      Freq.     </w:t>
      </w:r>
      <w:proofErr w:type="gramStart"/>
      <w:r>
        <w:rPr>
          <w:rFonts w:ascii="ＭＳ ゴシック" w:eastAsia="ＭＳ ゴシック" w:hAnsi="ＭＳ ゴシック" w:cs="Courier New" w:hint="eastAsia"/>
          <w:szCs w:val="22"/>
        </w:rPr>
        <w:t>Percent        Cum.</w:t>
      </w:r>
      <w:proofErr w:type="gramEnd"/>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1 |        303       20.97       20.97</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2 |        302       20.90       41.87</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3 |        287       19.86       61.73</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4 |        269       18.62       80.35</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5 |        284       19.65      100.00</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Total |      1,445      100.00</w:t>
      </w:r>
    </w:p>
    <w:p w:rsidR="00B96A58" w:rsidRDefault="00B96A58" w:rsidP="00B96A58">
      <w:pPr>
        <w:spacing w:line="240" w:lineRule="exact"/>
        <w:rPr>
          <w:rFonts w:ascii="ＭＳ ゴシック" w:eastAsia="ＭＳ ゴシック" w:hAnsi="ＭＳ ゴシック" w:cs="Courier New"/>
          <w:szCs w:val="22"/>
        </w:rPr>
      </w:pPr>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-36195</wp:posOffset>
                </wp:positionH>
                <wp:positionV relativeFrom="paragraph">
                  <wp:posOffset>123825</wp:posOffset>
                </wp:positionV>
                <wp:extent cx="5457825" cy="3276600"/>
                <wp:effectExtent l="11430" t="9525" r="762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7825" cy="3276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85pt;margin-top:9.75pt;width:429.75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" filled="f">
                <v:textbox inset="5.85pt,.7pt,5.85pt,.7pt"/>
              </v:rect>
            </w:pict>
          </mc:Fallback>
        </mc:AlternateConten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②</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w:t>
      </w:r>
      <w:proofErr w:type="spellStart"/>
      <w:proofErr w:type="gramStart"/>
      <w:r>
        <w:rPr>
          <w:rFonts w:ascii="ＭＳ ゴシック" w:eastAsia="ＭＳ ゴシック" w:hAnsi="ＭＳ ゴシック" w:cs="Courier New" w:hint="eastAsia"/>
          <w:szCs w:val="22"/>
        </w:rPr>
        <w:t>svy</w:t>
      </w:r>
      <w:proofErr w:type="spellEnd"/>
      <w:proofErr w:type="gramEnd"/>
      <w:r>
        <w:rPr>
          <w:rFonts w:ascii="ＭＳ ゴシック" w:eastAsia="ＭＳ ゴシック" w:hAnsi="ＭＳ ゴシック" w:cs="Courier New" w:hint="eastAsia"/>
          <w:szCs w:val="22"/>
        </w:rPr>
        <w:t xml:space="preserve">: tabulate </w:t>
      </w:r>
      <w:proofErr w:type="spellStart"/>
      <w:r>
        <w:rPr>
          <w:rFonts w:ascii="ＭＳ ゴシック" w:eastAsia="ＭＳ ゴシック" w:hAnsi="ＭＳ ゴシック" w:cs="Courier New" w:hint="eastAsia"/>
          <w:szCs w:val="22"/>
        </w:rPr>
        <w:t>Citysize</w:t>
      </w:r>
      <w:proofErr w:type="spellEnd"/>
      <w:r>
        <w:rPr>
          <w:rFonts w:ascii="ＭＳ ゴシック" w:eastAsia="ＭＳ ゴシック" w:hAnsi="ＭＳ ゴシック" w:cs="Courier New" w:hint="eastAsia"/>
          <w:szCs w:val="22"/>
        </w:rPr>
        <w:t>, percent</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w:t>
      </w:r>
      <w:proofErr w:type="gramStart"/>
      <w:r>
        <w:rPr>
          <w:rFonts w:ascii="ＭＳ ゴシック" w:eastAsia="ＭＳ ゴシック" w:hAnsi="ＭＳ ゴシック" w:cs="Courier New" w:hint="eastAsia"/>
          <w:szCs w:val="22"/>
        </w:rPr>
        <w:t>running</w:t>
      </w:r>
      <w:proofErr w:type="gramEnd"/>
      <w:r>
        <w:rPr>
          <w:rFonts w:ascii="ＭＳ ゴシック" w:eastAsia="ＭＳ ゴシック" w:hAnsi="ＭＳ ゴシック" w:cs="Courier New" w:hint="eastAsia"/>
          <w:szCs w:val="22"/>
        </w:rPr>
        <w:t xml:space="preserve"> tabulate on estimation sample)</w:t>
      </w:r>
    </w:p>
    <w:p w:rsidR="00B96A58" w:rsidRDefault="00B96A58" w:rsidP="00B96A58">
      <w:pPr>
        <w:spacing w:line="240" w:lineRule="exact"/>
        <w:rPr>
          <w:rFonts w:ascii="ＭＳ ゴシック" w:eastAsia="ＭＳ ゴシック" w:hAnsi="ＭＳ ゴシック" w:cs="Courier New"/>
          <w:szCs w:val="22"/>
        </w:rPr>
      </w:pP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Number of strata   =        30                  Number of </w:t>
      </w:r>
      <w:proofErr w:type="spellStart"/>
      <w:r>
        <w:rPr>
          <w:rFonts w:ascii="ＭＳ ゴシック" w:eastAsia="ＭＳ ゴシック" w:hAnsi="ＭＳ ゴシック" w:cs="Courier New" w:hint="eastAsia"/>
          <w:szCs w:val="22"/>
        </w:rPr>
        <w:t>obs</w:t>
      </w:r>
      <w:proofErr w:type="spellEnd"/>
      <w:r>
        <w:rPr>
          <w:rFonts w:ascii="ＭＳ ゴシック" w:eastAsia="ＭＳ ゴシック" w:hAnsi="ＭＳ ゴシック" w:cs="Courier New" w:hint="eastAsia"/>
          <w:szCs w:val="22"/>
        </w:rPr>
        <w:t xml:space="preserve">      =      1445</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Number of PSUs     =       147                  Population size    </w:t>
      </w:r>
      <w:proofErr w:type="gramStart"/>
      <w:r>
        <w:rPr>
          <w:rFonts w:ascii="ＭＳ ゴシック" w:eastAsia="ＭＳ ゴシック" w:hAnsi="ＭＳ ゴシック" w:cs="Courier New" w:hint="eastAsia"/>
          <w:szCs w:val="22"/>
        </w:rPr>
        <w:t>=  83917391</w:t>
      </w:r>
      <w:proofErr w:type="gramEnd"/>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Design </w:t>
      </w:r>
      <w:proofErr w:type="spellStart"/>
      <w:proofErr w:type="gramStart"/>
      <w:r>
        <w:rPr>
          <w:rFonts w:ascii="ＭＳ ゴシック" w:eastAsia="ＭＳ ゴシック" w:hAnsi="ＭＳ ゴシック" w:cs="Courier New" w:hint="eastAsia"/>
          <w:szCs w:val="22"/>
        </w:rPr>
        <w:t>df</w:t>
      </w:r>
      <w:proofErr w:type="spellEnd"/>
      <w:proofErr w:type="gramEnd"/>
      <w:r>
        <w:rPr>
          <w:rFonts w:ascii="ＭＳ ゴシック" w:eastAsia="ＭＳ ゴシック" w:hAnsi="ＭＳ ゴシック" w:cs="Courier New" w:hint="eastAsia"/>
          <w:szCs w:val="22"/>
        </w:rPr>
        <w:t xml:space="preserve">          =       117</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1= 14th   |</w:t>
      </w:r>
    </w:p>
    <w:p w:rsidR="00B96A58" w:rsidRDefault="00B96A58" w:rsidP="00B96A58">
      <w:pPr>
        <w:spacing w:line="240" w:lineRule="exact"/>
        <w:rPr>
          <w:rFonts w:ascii="ＭＳ ゴシック" w:eastAsia="ＭＳ ゴシック" w:hAnsi="ＭＳ ゴシック" w:cs="Courier New"/>
          <w:szCs w:val="22"/>
        </w:rPr>
      </w:pPr>
      <w:proofErr w:type="gramStart"/>
      <w:r>
        <w:rPr>
          <w:rFonts w:ascii="ＭＳ ゴシック" w:eastAsia="ＭＳ ゴシック" w:hAnsi="ＭＳ ゴシック" w:cs="Courier New" w:hint="eastAsia"/>
          <w:szCs w:val="22"/>
        </w:rPr>
        <w:t>largest</w:t>
      </w:r>
      <w:proofErr w:type="gramEnd"/>
      <w:r>
        <w:rPr>
          <w:rFonts w:ascii="ＭＳ ゴシック" w:eastAsia="ＭＳ ゴシック" w:hAnsi="ＭＳ ゴシック" w:cs="Courier New" w:hint="eastAsia"/>
          <w:szCs w:val="22"/>
        </w:rPr>
        <w:t xml:space="preserve">   |</w:t>
      </w:r>
    </w:p>
    <w:p w:rsidR="00B96A58" w:rsidRDefault="00B96A58" w:rsidP="00B96A58">
      <w:pPr>
        <w:spacing w:line="240" w:lineRule="exact"/>
        <w:rPr>
          <w:rFonts w:ascii="ＭＳ ゴシック" w:eastAsia="ＭＳ ゴシック" w:hAnsi="ＭＳ ゴシック" w:cs="Courier New"/>
          <w:szCs w:val="22"/>
        </w:rPr>
      </w:pPr>
      <w:proofErr w:type="gramStart"/>
      <w:r>
        <w:rPr>
          <w:rFonts w:ascii="ＭＳ ゴシック" w:eastAsia="ＭＳ ゴシック" w:hAnsi="ＭＳ ゴシック" w:cs="Courier New" w:hint="eastAsia"/>
          <w:szCs w:val="22"/>
        </w:rPr>
        <w:t>cities</w:t>
      </w:r>
      <w:proofErr w:type="gramEnd"/>
      <w:r>
        <w:rPr>
          <w:rFonts w:ascii="ＭＳ ゴシック" w:eastAsia="ＭＳ ゴシック" w:hAnsi="ＭＳ ゴシック" w:cs="Courier New" w:hint="eastAsia"/>
          <w:szCs w:val="22"/>
        </w:rPr>
        <w:t xml:space="preserve">    | percentages</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1 |       23.38</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2 |       59.41</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3 |       12.53</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4 |       3.458</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5 |       1.211</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 </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Total |         100</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Key:  </w:t>
      </w:r>
      <w:proofErr w:type="gramStart"/>
      <w:r>
        <w:rPr>
          <w:rFonts w:ascii="ＭＳ ゴシック" w:eastAsia="ＭＳ ゴシック" w:hAnsi="ＭＳ ゴシック" w:cs="Courier New" w:hint="eastAsia"/>
          <w:szCs w:val="22"/>
        </w:rPr>
        <w:t>percentages  =</w:t>
      </w:r>
      <w:proofErr w:type="gramEnd"/>
      <w:r>
        <w:rPr>
          <w:rFonts w:ascii="ＭＳ ゴシック" w:eastAsia="ＭＳ ゴシック" w:hAnsi="ＭＳ ゴシック" w:cs="Courier New" w:hint="eastAsia"/>
          <w:szCs w:val="22"/>
        </w:rPr>
        <w:t xml:space="preserve">  cell percentages</w:t>
      </w:r>
    </w:p>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ind w:firstLine="240"/>
      </w:pPr>
    </w:p>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ind w:firstLine="240"/>
        <w:rPr>
          <w:rFonts w:hAnsi="ＭＳ 明朝" w:cs="MS UI Gothic"/>
        </w:rPr>
      </w:pPr>
      <w:r>
        <w:rPr>
          <w:rFonts w:hAnsi="ＭＳ 明朝" w:cs="MS UI Gothic" w:hint="eastAsia"/>
        </w:rPr>
        <w:t>最初の結果（①の領域）はウェイトを用いていない回答者データそのままの結果である。カテゴリー５の郡部が全体の約２割を占めている。次の結果（②の領域）はウェイトを考慮しており、層の数(30)および抽出地点数(147)が左肩に表示されて、右肩にはサンプル数(1445)および母集団数(</w:t>
      </w:r>
      <w:r>
        <w:rPr>
          <w:rFonts w:hAnsi="ＭＳ 明朝" w:cs="Courier New" w:hint="eastAsia"/>
        </w:rPr>
        <w:t>83917391</w:t>
      </w:r>
      <w:r>
        <w:rPr>
          <w:rFonts w:hAnsi="ＭＳ 明朝" w:cs="MS UI Gothic" w:hint="eastAsia"/>
        </w:rPr>
        <w:t>)が表示され、その下には自由度(抽出地点数-層の数)が表示されている。層化表における母集団数(83,917,392)とがほぼ一致しているのを確認してほしい（完全に一致しないのは、丸め誤差のため）。都市規模の比率において5000人未満の郡部が本来の日本の人口比に従って1.2%になっているのがわかる。</w:t>
      </w:r>
    </w:p>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ind w:firstLine="240"/>
      </w:pPr>
      <w:r>
        <w:rPr>
          <w:rFonts w:hint="eastAsia"/>
        </w:rPr>
        <w:t>次に</w:t>
      </w:r>
      <w:r>
        <w:rPr>
          <w:rFonts w:ascii="ＭＳ ゴシック" w:eastAsia="ＭＳ ゴシック" w:hAnsi="ＭＳ ゴシック" w:hint="eastAsia"/>
        </w:rPr>
        <w:t>tab</w:t>
      </w:r>
      <w:r>
        <w:rPr>
          <w:rFonts w:hint="eastAsia"/>
        </w:rPr>
        <w:t>ulateコマンドで都市規模と地域でクロス表を作ってみよう。度数分布表と同じく、単純に</w:t>
      </w:r>
      <w:r>
        <w:rPr>
          <w:rFonts w:ascii="ＭＳ ゴシック" w:eastAsia="ＭＳ ゴシック" w:hAnsi="ＭＳ ゴシック" w:hint="eastAsia"/>
        </w:rPr>
        <w:t>tab</w:t>
      </w:r>
      <w:r>
        <w:rPr>
          <w:rFonts w:hint="eastAsia"/>
        </w:rPr>
        <w:t>とすれば通常のクロス表が作られ、</w:t>
      </w:r>
      <w:proofErr w:type="spellStart"/>
      <w:r>
        <w:rPr>
          <w:rFonts w:ascii="ＭＳ ゴシック" w:eastAsia="ＭＳ ゴシック" w:hAnsi="ＭＳ ゴシック" w:hint="eastAsia"/>
        </w:rPr>
        <w:t>svy:tab</w:t>
      </w:r>
      <w:proofErr w:type="spellEnd"/>
      <w:r>
        <w:rPr>
          <w:rFonts w:hint="eastAsia"/>
        </w:rPr>
        <w:t>とすることで、ウェイトや層の構造を考慮したクロス表を作成することが出来る。両者の比較のためにpercentオプションを用いてセルの比率を表示している。また</w:t>
      </w:r>
      <w:proofErr w:type="gramStart"/>
      <w:r>
        <w:rPr>
          <w:rFonts w:ascii="ＭＳ ゴシック" w:eastAsia="ＭＳ ゴシック" w:hAnsi="ＭＳ ゴシック" w:hint="eastAsia"/>
        </w:rPr>
        <w:t>format(</w:t>
      </w:r>
      <w:proofErr w:type="gramEnd"/>
      <w:r>
        <w:rPr>
          <w:rFonts w:ascii="ＭＳ ゴシック" w:eastAsia="ＭＳ ゴシック" w:hAnsi="ＭＳ ゴシック" w:hint="eastAsia"/>
        </w:rPr>
        <w:t>%3.2f)</w:t>
      </w:r>
      <w:r>
        <w:rPr>
          <w:rFonts w:hint="eastAsia"/>
        </w:rPr>
        <w:t>は表示する比率の桁を指定するオプションである。</w:t>
      </w:r>
    </w:p>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ind w:firstLine="240"/>
        <w:rPr>
          <w:rFonts w:ascii="Times New Roman"/>
        </w:rPr>
      </w:pP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w:t>
      </w:r>
      <w:proofErr w:type="gramStart"/>
      <w:r>
        <w:rPr>
          <w:rFonts w:ascii="ＭＳ ゴシック" w:eastAsia="ＭＳ ゴシック" w:hAnsi="ＭＳ ゴシック" w:cs="Courier New" w:hint="eastAsia"/>
          <w:szCs w:val="22"/>
        </w:rPr>
        <w:t>tab</w:t>
      </w:r>
      <w:proofErr w:type="gramEnd"/>
      <w:r>
        <w:rPr>
          <w:rFonts w:ascii="ＭＳ ゴシック" w:eastAsia="ＭＳ ゴシック" w:hAnsi="ＭＳ ゴシック" w:cs="Courier New" w:hint="eastAsia"/>
          <w:szCs w:val="22"/>
        </w:rPr>
        <w:t xml:space="preserve"> region </w:t>
      </w:r>
      <w:proofErr w:type="spellStart"/>
      <w:r>
        <w:rPr>
          <w:rFonts w:ascii="ＭＳ ゴシック" w:eastAsia="ＭＳ ゴシック" w:hAnsi="ＭＳ ゴシック" w:cs="Courier New" w:hint="eastAsia"/>
          <w:szCs w:val="22"/>
        </w:rPr>
        <w:t>Citysize</w:t>
      </w:r>
      <w:proofErr w:type="spellEnd"/>
      <w:r>
        <w:rPr>
          <w:rFonts w:ascii="ＭＳ ゴシック" w:eastAsia="ＭＳ ゴシック" w:hAnsi="ＭＳ ゴシック" w:cs="Courier New" w:hint="eastAsia"/>
          <w:szCs w:val="22"/>
        </w:rPr>
        <w:t xml:space="preserve">, cell </w:t>
      </w:r>
      <w:proofErr w:type="spellStart"/>
      <w:r>
        <w:rPr>
          <w:rFonts w:ascii="ＭＳ ゴシック" w:eastAsia="ＭＳ ゴシック" w:hAnsi="ＭＳ ゴシック" w:cs="Courier New" w:hint="eastAsia"/>
          <w:szCs w:val="22"/>
        </w:rPr>
        <w:t>nofreq</w:t>
      </w:r>
      <w:proofErr w:type="spellEnd"/>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                        </w:t>
      </w:r>
      <w:proofErr w:type="spellStart"/>
      <w:r>
        <w:rPr>
          <w:rFonts w:ascii="ＭＳ ゴシック" w:eastAsia="ＭＳ ゴシック" w:hAnsi="ＭＳ ゴシック" w:cs="Courier New" w:hint="eastAsia"/>
          <w:szCs w:val="22"/>
        </w:rPr>
        <w:t>Citysize</w:t>
      </w:r>
      <w:proofErr w:type="spellEnd"/>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lastRenderedPageBreak/>
        <w:t xml:space="preserve">    </w:t>
      </w:r>
      <w:proofErr w:type="gramStart"/>
      <w:r>
        <w:rPr>
          <w:rFonts w:ascii="ＭＳ ゴシック" w:eastAsia="ＭＳ ゴシック" w:hAnsi="ＭＳ ゴシック" w:cs="Courier New" w:hint="eastAsia"/>
          <w:szCs w:val="22"/>
        </w:rPr>
        <w:t>region</w:t>
      </w:r>
      <w:proofErr w:type="gramEnd"/>
      <w:r>
        <w:rPr>
          <w:rFonts w:ascii="ＭＳ ゴシック" w:eastAsia="ＭＳ ゴシック" w:hAnsi="ＭＳ ゴシック" w:cs="Courier New" w:hint="eastAsia"/>
          <w:szCs w:val="22"/>
        </w:rPr>
        <w:t xml:space="preserve"> |         1          2          3          4          5 |     Total</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1 |      2.08       2.63       3.39       5.74       4.71 |     18.55 </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2 |      9.90       5.61       6.30       2.15       2.77 |     26.71 </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3 |      1.66       3.81       3.60       1.80       1.18 |     12.04 </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4 |      4.43       4.08       1.59       1.87       1.66 |     13.63 </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5 |      1.11       2.42       2.21       2.98       3.88 |     12.60 </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6 |      1.80       2.35       2.77       4.08       5.47 |     16.47 </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Total |     20.97      20.90      19.86      18.62      19.65 |    100.00 </w:t>
      </w:r>
    </w:p>
    <w:p w:rsidR="00B96A58" w:rsidRDefault="00B96A58" w:rsidP="00B96A58">
      <w:pPr>
        <w:spacing w:line="240" w:lineRule="exact"/>
        <w:rPr>
          <w:rFonts w:ascii="ＭＳ ゴシック" w:eastAsia="ＭＳ ゴシック" w:hAnsi="ＭＳ ゴシック" w:cs="Courier New"/>
          <w:szCs w:val="22"/>
        </w:rPr>
      </w:pP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w:t>
      </w:r>
      <w:proofErr w:type="spellStart"/>
      <w:proofErr w:type="gramStart"/>
      <w:r>
        <w:rPr>
          <w:rFonts w:ascii="ＭＳ ゴシック" w:eastAsia="ＭＳ ゴシック" w:hAnsi="ＭＳ ゴシック" w:cs="Courier New" w:hint="eastAsia"/>
          <w:szCs w:val="22"/>
        </w:rPr>
        <w:t>svy</w:t>
      </w:r>
      <w:proofErr w:type="spellEnd"/>
      <w:proofErr w:type="gramEnd"/>
      <w:r>
        <w:rPr>
          <w:rFonts w:ascii="ＭＳ ゴシック" w:eastAsia="ＭＳ ゴシック" w:hAnsi="ＭＳ ゴシック" w:cs="Courier New" w:hint="eastAsia"/>
          <w:szCs w:val="22"/>
        </w:rPr>
        <w:t xml:space="preserve">: tab region </w:t>
      </w:r>
      <w:proofErr w:type="spellStart"/>
      <w:r>
        <w:rPr>
          <w:rFonts w:ascii="ＭＳ ゴシック" w:eastAsia="ＭＳ ゴシック" w:hAnsi="ＭＳ ゴシック" w:cs="Courier New" w:hint="eastAsia"/>
          <w:szCs w:val="22"/>
        </w:rPr>
        <w:t>Citysize</w:t>
      </w:r>
      <w:proofErr w:type="spellEnd"/>
      <w:r>
        <w:rPr>
          <w:rFonts w:ascii="ＭＳ ゴシック" w:eastAsia="ＭＳ ゴシック" w:hAnsi="ＭＳ ゴシック" w:cs="Courier New" w:hint="eastAsia"/>
          <w:szCs w:val="22"/>
        </w:rPr>
        <w:t>, percent format(%3.2f)</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w:t>
      </w:r>
      <w:proofErr w:type="gramStart"/>
      <w:r>
        <w:rPr>
          <w:rFonts w:ascii="ＭＳ ゴシック" w:eastAsia="ＭＳ ゴシック" w:hAnsi="ＭＳ ゴシック" w:cs="Courier New" w:hint="eastAsia"/>
          <w:szCs w:val="22"/>
        </w:rPr>
        <w:t>running</w:t>
      </w:r>
      <w:proofErr w:type="gramEnd"/>
      <w:r>
        <w:rPr>
          <w:rFonts w:ascii="ＭＳ ゴシック" w:eastAsia="ＭＳ ゴシック" w:hAnsi="ＭＳ ゴシック" w:cs="Courier New" w:hint="eastAsia"/>
          <w:szCs w:val="22"/>
        </w:rPr>
        <w:t xml:space="preserve"> tabulate on estimation sample)</w:t>
      </w:r>
    </w:p>
    <w:p w:rsidR="00B96A58" w:rsidRDefault="00B96A58" w:rsidP="00B96A58">
      <w:pPr>
        <w:spacing w:line="240" w:lineRule="exact"/>
        <w:rPr>
          <w:rFonts w:ascii="ＭＳ ゴシック" w:eastAsia="ＭＳ ゴシック" w:hAnsi="ＭＳ ゴシック" w:cs="Courier New"/>
          <w:szCs w:val="22"/>
        </w:rPr>
      </w:pP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Number of strata   =        30                  Number of </w:t>
      </w:r>
      <w:proofErr w:type="spellStart"/>
      <w:r>
        <w:rPr>
          <w:rFonts w:ascii="ＭＳ ゴシック" w:eastAsia="ＭＳ ゴシック" w:hAnsi="ＭＳ ゴシック" w:cs="Courier New" w:hint="eastAsia"/>
          <w:szCs w:val="22"/>
        </w:rPr>
        <w:t>obs</w:t>
      </w:r>
      <w:proofErr w:type="spellEnd"/>
      <w:r>
        <w:rPr>
          <w:rFonts w:ascii="ＭＳ ゴシック" w:eastAsia="ＭＳ ゴシック" w:hAnsi="ＭＳ ゴシック" w:cs="Courier New" w:hint="eastAsia"/>
          <w:szCs w:val="22"/>
        </w:rPr>
        <w:t xml:space="preserve">      =      1445</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Number of PSUs     =       147                  Population size    </w:t>
      </w:r>
      <w:proofErr w:type="gramStart"/>
      <w:r>
        <w:rPr>
          <w:rFonts w:ascii="ＭＳ ゴシック" w:eastAsia="ＭＳ ゴシック" w:hAnsi="ＭＳ ゴシック" w:cs="Courier New" w:hint="eastAsia"/>
          <w:szCs w:val="22"/>
        </w:rPr>
        <w:t>=  83917391</w:t>
      </w:r>
      <w:proofErr w:type="gramEnd"/>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Design </w:t>
      </w:r>
      <w:proofErr w:type="spellStart"/>
      <w:proofErr w:type="gramStart"/>
      <w:r>
        <w:rPr>
          <w:rFonts w:ascii="ＭＳ ゴシック" w:eastAsia="ＭＳ ゴシック" w:hAnsi="ＭＳ ゴシック" w:cs="Courier New" w:hint="eastAsia"/>
          <w:szCs w:val="22"/>
        </w:rPr>
        <w:t>df</w:t>
      </w:r>
      <w:proofErr w:type="spellEnd"/>
      <w:proofErr w:type="gramEnd"/>
      <w:r>
        <w:rPr>
          <w:rFonts w:ascii="ＭＳ ゴシック" w:eastAsia="ＭＳ ゴシック" w:hAnsi="ＭＳ ゴシック" w:cs="Courier New" w:hint="eastAsia"/>
          <w:szCs w:val="22"/>
        </w:rPr>
        <w:t xml:space="preserve">          =       117</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                 </w:t>
      </w:r>
      <w:proofErr w:type="spellStart"/>
      <w:r>
        <w:rPr>
          <w:rFonts w:ascii="ＭＳ ゴシック" w:eastAsia="ＭＳ ゴシック" w:hAnsi="ＭＳ ゴシック" w:cs="Courier New" w:hint="eastAsia"/>
          <w:szCs w:val="22"/>
        </w:rPr>
        <w:t>Citysize</w:t>
      </w:r>
      <w:proofErr w:type="spellEnd"/>
      <w:r>
        <w:rPr>
          <w:rFonts w:ascii="ＭＳ ゴシック" w:eastAsia="ＭＳ ゴシック" w:hAnsi="ＭＳ ゴシック" w:cs="Courier New" w:hint="eastAsia"/>
          <w:szCs w:val="22"/>
        </w:rPr>
        <w:t xml:space="preserve">                </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w:t>
      </w:r>
      <w:proofErr w:type="gramStart"/>
      <w:r>
        <w:rPr>
          <w:rFonts w:ascii="ＭＳ ゴシック" w:eastAsia="ＭＳ ゴシック" w:hAnsi="ＭＳ ゴシック" w:cs="Courier New" w:hint="eastAsia"/>
          <w:szCs w:val="22"/>
        </w:rPr>
        <w:t>region</w:t>
      </w:r>
      <w:proofErr w:type="gramEnd"/>
      <w:r>
        <w:rPr>
          <w:rFonts w:ascii="ＭＳ ゴシック" w:eastAsia="ＭＳ ゴシック" w:hAnsi="ＭＳ ゴシック" w:cs="Courier New" w:hint="eastAsia"/>
          <w:szCs w:val="22"/>
        </w:rPr>
        <w:t xml:space="preserve"> |     1      2      3      4      5  Total</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1 </w:t>
      </w:r>
      <w:proofErr w:type="gramStart"/>
      <w:r>
        <w:rPr>
          <w:rFonts w:ascii="ＭＳ ゴシック" w:eastAsia="ＭＳ ゴシック" w:hAnsi="ＭＳ ゴシック" w:cs="Courier New" w:hint="eastAsia"/>
          <w:szCs w:val="22"/>
        </w:rPr>
        <w:t>|  2.28</w:t>
      </w:r>
      <w:proofErr w:type="gramEnd"/>
      <w:r>
        <w:rPr>
          <w:rFonts w:ascii="ＭＳ ゴシック" w:eastAsia="ＭＳ ゴシック" w:hAnsi="ＭＳ ゴシック" w:cs="Courier New" w:hint="eastAsia"/>
          <w:szCs w:val="22"/>
        </w:rPr>
        <w:t xml:space="preserve">   6.19   2.15   1.00   0.37  11.99</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2 | </w:t>
      </w:r>
      <w:proofErr w:type="gramStart"/>
      <w:r>
        <w:rPr>
          <w:rFonts w:ascii="ＭＳ ゴシック" w:eastAsia="ＭＳ ゴシック" w:hAnsi="ＭＳ ゴシック" w:cs="Courier New" w:hint="eastAsia"/>
          <w:szCs w:val="22"/>
        </w:rPr>
        <w:t>12.34  20.48</w:t>
      </w:r>
      <w:proofErr w:type="gramEnd"/>
      <w:r>
        <w:rPr>
          <w:rFonts w:ascii="ＭＳ ゴシック" w:eastAsia="ＭＳ ゴシック" w:hAnsi="ＭＳ ゴシック" w:cs="Courier New" w:hint="eastAsia"/>
          <w:szCs w:val="22"/>
        </w:rPr>
        <w:t xml:space="preserve">   3.71   0.57   0.19  37.30</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3 </w:t>
      </w:r>
      <w:proofErr w:type="gramStart"/>
      <w:r>
        <w:rPr>
          <w:rFonts w:ascii="ＭＳ ゴシック" w:eastAsia="ＭＳ ゴシック" w:hAnsi="ＭＳ ゴシック" w:cs="Courier New" w:hint="eastAsia"/>
          <w:szCs w:val="22"/>
        </w:rPr>
        <w:t>|  1.71</w:t>
      </w:r>
      <w:proofErr w:type="gramEnd"/>
      <w:r>
        <w:rPr>
          <w:rFonts w:ascii="ＭＳ ゴシック" w:eastAsia="ＭＳ ゴシック" w:hAnsi="ＭＳ ゴシック" w:cs="Courier New" w:hint="eastAsia"/>
          <w:szCs w:val="22"/>
        </w:rPr>
        <w:t xml:space="preserve">   9.77   2.19   0.29   0.07  14.03</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4 </w:t>
      </w:r>
      <w:proofErr w:type="gramStart"/>
      <w:r>
        <w:rPr>
          <w:rFonts w:ascii="ＭＳ ゴシック" w:eastAsia="ＭＳ ゴシック" w:hAnsi="ＭＳ ゴシック" w:cs="Courier New" w:hint="eastAsia"/>
          <w:szCs w:val="22"/>
        </w:rPr>
        <w:t>|  4.34</w:t>
      </w:r>
      <w:proofErr w:type="gramEnd"/>
      <w:r>
        <w:rPr>
          <w:rFonts w:ascii="ＭＳ ゴシック" w:eastAsia="ＭＳ ゴシック" w:hAnsi="ＭＳ ゴシック" w:cs="Courier New" w:hint="eastAsia"/>
          <w:szCs w:val="22"/>
        </w:rPr>
        <w:t xml:space="preserve">  10.48   1.12   0.36   0.11  16.40</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5 </w:t>
      </w:r>
      <w:proofErr w:type="gramStart"/>
      <w:r>
        <w:rPr>
          <w:rFonts w:ascii="ＭＳ ゴシック" w:eastAsia="ＭＳ ゴシック" w:hAnsi="ＭＳ ゴシック" w:cs="Courier New" w:hint="eastAsia"/>
          <w:szCs w:val="22"/>
        </w:rPr>
        <w:t>|  0.89</w:t>
      </w:r>
      <w:proofErr w:type="gramEnd"/>
      <w:r>
        <w:rPr>
          <w:rFonts w:ascii="ＭＳ ゴシック" w:eastAsia="ＭＳ ゴシック" w:hAnsi="ＭＳ ゴシック" w:cs="Courier New" w:hint="eastAsia"/>
          <w:szCs w:val="22"/>
        </w:rPr>
        <w:t xml:space="preserve">   6.20   1.27   0.49   0.25   9.10</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6 </w:t>
      </w:r>
      <w:proofErr w:type="gramStart"/>
      <w:r>
        <w:rPr>
          <w:rFonts w:ascii="ＭＳ ゴシック" w:eastAsia="ＭＳ ゴシック" w:hAnsi="ＭＳ ゴシック" w:cs="Courier New" w:hint="eastAsia"/>
          <w:szCs w:val="22"/>
        </w:rPr>
        <w:t>|  1.83</w:t>
      </w:r>
      <w:proofErr w:type="gramEnd"/>
      <w:r>
        <w:rPr>
          <w:rFonts w:ascii="ＭＳ ゴシック" w:eastAsia="ＭＳ ゴシック" w:hAnsi="ＭＳ ゴシック" w:cs="Courier New" w:hint="eastAsia"/>
          <w:szCs w:val="22"/>
        </w:rPr>
        <w:t xml:space="preserve">   6.30   2.10   0.74   0.22  11.19</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 </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Total | </w:t>
      </w:r>
      <w:proofErr w:type="gramStart"/>
      <w:r>
        <w:rPr>
          <w:rFonts w:ascii="ＭＳ ゴシック" w:eastAsia="ＭＳ ゴシック" w:hAnsi="ＭＳ ゴシック" w:cs="Courier New" w:hint="eastAsia"/>
          <w:szCs w:val="22"/>
        </w:rPr>
        <w:t>23.38  59.41</w:t>
      </w:r>
      <w:proofErr w:type="gramEnd"/>
      <w:r>
        <w:rPr>
          <w:rFonts w:ascii="ＭＳ ゴシック" w:eastAsia="ＭＳ ゴシック" w:hAnsi="ＭＳ ゴシック" w:cs="Courier New" w:hint="eastAsia"/>
          <w:szCs w:val="22"/>
        </w:rPr>
        <w:t xml:space="preserve">  12.53   3.46   1.21  100.00</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Key:  cell percentages</w:t>
      </w:r>
    </w:p>
    <w:p w:rsidR="00B96A58" w:rsidRDefault="00B96A58" w:rsidP="00B96A58">
      <w:pPr>
        <w:spacing w:line="240" w:lineRule="exact"/>
        <w:rPr>
          <w:rFonts w:ascii="ＭＳ ゴシック" w:eastAsia="ＭＳ ゴシック" w:hAnsi="ＭＳ ゴシック" w:cs="Courier New"/>
          <w:szCs w:val="22"/>
        </w:rPr>
      </w:pP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Pearson:</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Uncorrected   </w:t>
      </w:r>
      <w:proofErr w:type="gramStart"/>
      <w:r>
        <w:rPr>
          <w:rFonts w:ascii="ＭＳ ゴシック" w:eastAsia="ＭＳ ゴシック" w:hAnsi="ＭＳ ゴシック" w:cs="Courier New" w:hint="eastAsia"/>
          <w:szCs w:val="22"/>
        </w:rPr>
        <w:t>chi2(</w:t>
      </w:r>
      <w:proofErr w:type="gramEnd"/>
      <w:r>
        <w:rPr>
          <w:rFonts w:ascii="ＭＳ ゴシック" w:eastAsia="ＭＳ ゴシック" w:hAnsi="ＭＳ ゴシック" w:cs="Courier New" w:hint="eastAsia"/>
          <w:szCs w:val="22"/>
        </w:rPr>
        <w:t>20)        =  116.5435</w:t>
      </w:r>
    </w:p>
    <w:p w:rsidR="00B96A58" w:rsidRDefault="00B96A58" w:rsidP="00B96A58">
      <w:pPr>
        <w:spacing w:line="240" w:lineRule="exact"/>
        <w:rPr>
          <w:rFonts w:ascii="ＭＳ ゴシック" w:eastAsia="ＭＳ ゴシック" w:hAnsi="ＭＳ ゴシック" w:cs="Courier New"/>
          <w:szCs w:val="22"/>
        </w:rPr>
      </w:pPr>
      <w:r>
        <w:rPr>
          <w:rFonts w:ascii="ＭＳ ゴシック" w:eastAsia="ＭＳ ゴシック" w:hAnsi="ＭＳ ゴシック" w:cs="Courier New" w:hint="eastAsia"/>
          <w:szCs w:val="22"/>
        </w:rPr>
        <w:t xml:space="preserve">    Design-</w:t>
      </w:r>
      <w:proofErr w:type="gramStart"/>
      <w:r>
        <w:rPr>
          <w:rFonts w:ascii="ＭＳ ゴシック" w:eastAsia="ＭＳ ゴシック" w:hAnsi="ＭＳ ゴシック" w:cs="Courier New" w:hint="eastAsia"/>
          <w:szCs w:val="22"/>
        </w:rPr>
        <w:t>based  F</w:t>
      </w:r>
      <w:proofErr w:type="gramEnd"/>
      <w:r>
        <w:rPr>
          <w:rFonts w:ascii="ＭＳ ゴシック" w:eastAsia="ＭＳ ゴシック" w:hAnsi="ＭＳ ゴシック" w:cs="Courier New" w:hint="eastAsia"/>
          <w:szCs w:val="22"/>
        </w:rPr>
        <w:t>(8.25, 965.30) =   25.9284     P = 0.0000</w:t>
      </w:r>
    </w:p>
    <w:p w:rsidR="00B96A58" w:rsidRDefault="00B96A58" w:rsidP="00B96A58">
      <w:pPr>
        <w:rPr>
          <w:rFonts w:ascii="MS UI Gothic" w:eastAsia="MS UI Gothic" w:cs="MS UI Gothic"/>
        </w:rPr>
      </w:pPr>
    </w:p>
    <w:p w:rsidR="00B96A58" w:rsidRDefault="00B96A58" w:rsidP="00B96A58">
      <w:pPr>
        <w:rPr>
          <w:rFonts w:hAnsi="ＭＳ 明朝" w:cs="MS UI Gothic"/>
        </w:rPr>
      </w:pPr>
      <w:r>
        <w:rPr>
          <w:rFonts w:hAnsi="ＭＳ 明朝" w:cs="MS UI Gothic" w:hint="eastAsia"/>
        </w:rPr>
        <w:t xml:space="preserve">　</w:t>
      </w:r>
      <w:proofErr w:type="spellStart"/>
      <w:proofErr w:type="gramStart"/>
      <w:r>
        <w:rPr>
          <w:rFonts w:ascii="ＭＳ ゴシック" w:eastAsia="ＭＳ ゴシック" w:hAnsi="ＭＳ ゴシック" w:cs="MS UI Gothic" w:hint="eastAsia"/>
        </w:rPr>
        <w:t>svy:</w:t>
      </w:r>
      <w:proofErr w:type="gramEnd"/>
      <w:r>
        <w:rPr>
          <w:rFonts w:ascii="ＭＳ ゴシック" w:eastAsia="ＭＳ ゴシック" w:hAnsi="ＭＳ ゴシック" w:cs="MS UI Gothic" w:hint="eastAsia"/>
        </w:rPr>
        <w:t>tabulate</w:t>
      </w:r>
      <w:proofErr w:type="spellEnd"/>
      <w:r>
        <w:rPr>
          <w:rFonts w:hAnsi="ＭＳ 明朝" w:cs="MS UI Gothic" w:hint="eastAsia"/>
        </w:rPr>
        <w:t>コマンドは標準で独立性の検定結果がついてくるが、上段のuncorrectedは調査のデザインを無視した通常のカイ２乗検定による統計量が参考に表示されており(</w:t>
      </w:r>
      <w:r>
        <w:rPr>
          <w:rFonts w:ascii="ＭＳ ゴシック" w:eastAsia="ＭＳ ゴシック" w:hAnsi="ＭＳ ゴシック" w:cs="MS UI Gothic" w:hint="eastAsia"/>
        </w:rPr>
        <w:t>tabulate</w:t>
      </w:r>
      <w:r>
        <w:rPr>
          <w:rFonts w:hAnsi="ＭＳ 明朝" w:cs="MS UI Gothic" w:hint="eastAsia"/>
        </w:rPr>
        <w:t>コマンドでカイ2乗検定を行った場合と同じ結果である)、下段のdesign-basedは調査のデザインを考慮した</w:t>
      </w:r>
      <w:proofErr w:type="spellStart"/>
      <w:r>
        <w:rPr>
          <w:rFonts w:hAnsi="ＭＳ 明朝" w:cs="MS UI Gothic" w:hint="eastAsia"/>
        </w:rPr>
        <w:t>Rao</w:t>
      </w:r>
      <w:proofErr w:type="spellEnd"/>
      <w:r>
        <w:rPr>
          <w:rFonts w:hAnsi="ＭＳ 明朝" w:cs="MS UI Gothic" w:hint="eastAsia"/>
        </w:rPr>
        <w:t>-Scottの方法による検定結果である。この方法の詳細は本書の範囲を超えるので説明は省くが、常にこちらの結果を参考すればよい。</w:t>
      </w:r>
    </w:p>
    <w:p w:rsidR="00B96A58" w:rsidRDefault="00B96A58" w:rsidP="00B96A58">
      <w:pPr>
        <w:rPr>
          <w:rFonts w:hAnsi="ＭＳ 明朝" w:cs="MS UI Gothic"/>
        </w:rPr>
      </w:pPr>
    </w:p>
    <w:p w:rsidR="00B96A58" w:rsidRDefault="00B96A58" w:rsidP="00B96A58"/>
    <w:p w:rsidR="00B96A58" w:rsidRDefault="00B96A58" w:rsidP="00B96A58">
      <w:r>
        <w:rPr>
          <w:rFonts w:hint="eastAsia"/>
        </w:rPr>
        <w:t>９－５．ウェイトを用いた分析例</w:t>
      </w:r>
    </w:p>
    <w:p w:rsidR="00B96A58" w:rsidRDefault="00B96A58" w:rsidP="00B96A58">
      <w:r>
        <w:rPr>
          <w:rFonts w:hint="eastAsia"/>
        </w:rPr>
        <w:t xml:space="preserve">　例として、q4の現在の町内に何年住んでいるかという質問を分析してみよう。以下のようにして、同じ町に生まれてからずっと住んでいるというダミー変数を作り、また都市規模についても都市部と1万人以上の郡部をUrbanとみなし、それ以外をsuburbanとすることにする。</w:t>
      </w:r>
    </w:p>
    <w:p w:rsidR="00B96A58" w:rsidRDefault="00B96A58" w:rsidP="00B96A58"/>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rPr>
          <w:rFonts w:ascii="ＭＳ ゴシック" w:eastAsia="ＭＳ ゴシック" w:hAnsi="ＭＳ ゴシック" w:cs="Courier New"/>
        </w:rPr>
      </w:pPr>
      <w:proofErr w:type="gramStart"/>
      <w:r>
        <w:rPr>
          <w:rFonts w:ascii="ＭＳ ゴシック" w:eastAsia="ＭＳ ゴシック" w:hAnsi="ＭＳ ゴシック" w:cs="Courier New" w:hint="eastAsia"/>
        </w:rPr>
        <w:t>gen</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SamePlace</w:t>
      </w:r>
      <w:proofErr w:type="spellEnd"/>
      <w:r>
        <w:rPr>
          <w:rFonts w:ascii="ＭＳ ゴシック" w:eastAsia="ＭＳ ゴシック" w:hAnsi="ＭＳ ゴシック" w:cs="Courier New" w:hint="eastAsia"/>
        </w:rPr>
        <w:t xml:space="preserve"> = q4</w:t>
      </w:r>
    </w:p>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rPr>
          <w:rFonts w:ascii="ＭＳ ゴシック" w:eastAsia="ＭＳ ゴシック" w:hAnsi="ＭＳ ゴシック" w:cs="Courier New"/>
        </w:rPr>
      </w:pPr>
      <w:proofErr w:type="gramStart"/>
      <w:r>
        <w:rPr>
          <w:rFonts w:ascii="ＭＳ ゴシック" w:eastAsia="ＭＳ ゴシック" w:hAnsi="ＭＳ ゴシック" w:cs="Courier New" w:hint="eastAsia"/>
        </w:rPr>
        <w:lastRenderedPageBreak/>
        <w:t>recode</w:t>
      </w:r>
      <w:proofErr w:type="gramEnd"/>
      <w:r>
        <w:rPr>
          <w:rFonts w:ascii="ＭＳ ゴシック" w:eastAsia="ＭＳ ゴシック" w:hAnsi="ＭＳ ゴシック" w:cs="Courier New" w:hint="eastAsia"/>
        </w:rPr>
        <w:t xml:space="preserve"> </w:t>
      </w:r>
      <w:proofErr w:type="spellStart"/>
      <w:r>
        <w:rPr>
          <w:rFonts w:ascii="ＭＳ ゴシック" w:eastAsia="ＭＳ ゴシック" w:hAnsi="ＭＳ ゴシック" w:cs="Courier New" w:hint="eastAsia"/>
        </w:rPr>
        <w:t>SamePlace</w:t>
      </w:r>
      <w:proofErr w:type="spellEnd"/>
      <w:r>
        <w:rPr>
          <w:rFonts w:ascii="ＭＳ ゴシック" w:eastAsia="ＭＳ ゴシック" w:hAnsi="ＭＳ ゴシック" w:cs="Courier New" w:hint="eastAsia"/>
        </w:rPr>
        <w:t xml:space="preserve"> 2/7=0 9=.</w:t>
      </w:r>
      <w:r>
        <w:rPr>
          <w:rStyle w:val="FootnoteReference"/>
          <w:rFonts w:ascii="ＭＳ ゴシック" w:eastAsia="ＭＳ ゴシック" w:hAnsi="ＭＳ ゴシック" w:cs="Courier New"/>
        </w:rPr>
        <w:footnoteReference w:id="9"/>
      </w:r>
    </w:p>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rPr>
          <w:rFonts w:ascii="ＭＳ ゴシック" w:eastAsia="ＭＳ ゴシック" w:hAnsi="ＭＳ ゴシック" w:cs="Courier New"/>
        </w:rPr>
      </w:pPr>
      <w:proofErr w:type="gramStart"/>
      <w:r>
        <w:rPr>
          <w:rFonts w:ascii="ＭＳ ゴシック" w:eastAsia="ＭＳ ゴシック" w:hAnsi="ＭＳ ゴシック" w:cs="Courier New" w:hint="eastAsia"/>
        </w:rPr>
        <w:t>gen</w:t>
      </w:r>
      <w:proofErr w:type="gramEnd"/>
      <w:r>
        <w:rPr>
          <w:rFonts w:ascii="ＭＳ ゴシック" w:eastAsia="ＭＳ ゴシック" w:hAnsi="ＭＳ ゴシック" w:cs="Courier New" w:hint="eastAsia"/>
        </w:rPr>
        <w:t xml:space="preserve"> Urban = </w:t>
      </w:r>
      <w:proofErr w:type="spellStart"/>
      <w:r>
        <w:rPr>
          <w:rFonts w:ascii="ＭＳ ゴシック" w:eastAsia="ＭＳ ゴシック" w:hAnsi="ＭＳ ゴシック" w:cs="Courier New" w:hint="eastAsia"/>
        </w:rPr>
        <w:t>Citysize</w:t>
      </w:r>
      <w:proofErr w:type="spellEnd"/>
    </w:p>
    <w:p w:rsidR="00B96A58" w:rsidRDefault="00B96A58" w:rsidP="00B96A58">
      <w:pPr>
        <w:tabs>
          <w:tab w:val="left" w:pos="450"/>
          <w:tab w:val="left" w:pos="900"/>
          <w:tab w:val="left" w:pos="1350"/>
          <w:tab w:val="left" w:pos="1800"/>
          <w:tab w:val="left" w:pos="2250"/>
          <w:tab w:val="left" w:pos="2700"/>
          <w:tab w:val="left" w:pos="3150"/>
          <w:tab w:val="left" w:pos="3600"/>
          <w:tab w:val="left" w:pos="4050"/>
          <w:tab w:val="left" w:pos="4500"/>
        </w:tabs>
        <w:autoSpaceDE w:val="0"/>
        <w:autoSpaceDN w:val="0"/>
        <w:adjustRightInd w:val="0"/>
        <w:rPr>
          <w:rFonts w:ascii="ＭＳ ゴシック" w:eastAsia="ＭＳ ゴシック" w:hAnsi="ＭＳ ゴシック" w:cs="Courier New"/>
        </w:rPr>
      </w:pPr>
      <w:proofErr w:type="gramStart"/>
      <w:r>
        <w:rPr>
          <w:rFonts w:ascii="ＭＳ ゴシック" w:eastAsia="ＭＳ ゴシック" w:hAnsi="ＭＳ ゴシック" w:cs="Courier New" w:hint="eastAsia"/>
        </w:rPr>
        <w:t>recode</w:t>
      </w:r>
      <w:proofErr w:type="gramEnd"/>
      <w:r>
        <w:rPr>
          <w:rFonts w:ascii="ＭＳ ゴシック" w:eastAsia="ＭＳ ゴシック" w:hAnsi="ＭＳ ゴシック" w:cs="Courier New" w:hint="eastAsia"/>
        </w:rPr>
        <w:t xml:space="preserve"> Urban 1/3=1 4/5=0</w:t>
      </w:r>
    </w:p>
    <w:p w:rsidR="00B96A58" w:rsidRDefault="00B96A58" w:rsidP="00B96A58"/>
    <w:p w:rsidR="00B96A58" w:rsidRDefault="00B96A58" w:rsidP="00B96A58">
      <w:r>
        <w:rPr>
          <w:rFonts w:hint="eastAsia"/>
        </w:rPr>
        <w:t xml:space="preserve">　単純なクロス表からも、都市部と郊外でこの変数の分布には大きな違いがあることがわかる。</w:t>
      </w:r>
    </w:p>
    <w:p w:rsidR="00B96A58" w:rsidRDefault="00B96A58" w:rsidP="00B96A58"/>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w:t>
      </w:r>
      <w:proofErr w:type="gramStart"/>
      <w:r>
        <w:rPr>
          <w:rFonts w:ascii="ＭＳ ゴシック" w:eastAsia="ＭＳ ゴシック" w:hAnsi="ＭＳ ゴシック" w:cs="Courier New" w:hint="eastAsia"/>
        </w:rPr>
        <w:t>tab</w:t>
      </w:r>
      <w:proofErr w:type="gramEnd"/>
      <w:r>
        <w:rPr>
          <w:rFonts w:ascii="ＭＳ ゴシック" w:eastAsia="ＭＳ ゴシック" w:hAnsi="ＭＳ ゴシック" w:cs="Courier New" w:hint="eastAsia"/>
        </w:rPr>
        <w:t xml:space="preserve"> Urban </w:t>
      </w:r>
      <w:proofErr w:type="spellStart"/>
      <w:r>
        <w:rPr>
          <w:rFonts w:ascii="ＭＳ ゴシック" w:eastAsia="ＭＳ ゴシック" w:hAnsi="ＭＳ ゴシック" w:cs="Courier New" w:hint="eastAsia"/>
        </w:rPr>
        <w:t>SamePlace</w:t>
      </w:r>
      <w:proofErr w:type="spellEnd"/>
      <w:r>
        <w:rPr>
          <w:rFonts w:ascii="ＭＳ ゴシック" w:eastAsia="ＭＳ ゴシック" w:hAnsi="ＭＳ ゴシック" w:cs="Courier New" w:hint="eastAsia"/>
        </w:rPr>
        <w:t>, row</w:t>
      </w:r>
    </w:p>
    <w:p w:rsidR="00B96A58" w:rsidRDefault="00B96A58" w:rsidP="00B96A58">
      <w:pPr>
        <w:spacing w:line="240" w:lineRule="exact"/>
        <w:rPr>
          <w:rFonts w:ascii="ＭＳ ゴシック" w:eastAsia="ＭＳ ゴシック" w:hAnsi="ＭＳ ゴシック" w:cs="Courier New"/>
        </w:rPr>
      </w:pP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Key            |</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w:t>
      </w:r>
      <w:proofErr w:type="gramStart"/>
      <w:r>
        <w:rPr>
          <w:rFonts w:ascii="ＭＳ ゴシック" w:eastAsia="ＭＳ ゴシック" w:hAnsi="ＭＳ ゴシック" w:cs="Courier New" w:hint="eastAsia"/>
        </w:rPr>
        <w:t>frequency</w:t>
      </w:r>
      <w:proofErr w:type="gramEnd"/>
      <w:r>
        <w:rPr>
          <w:rFonts w:ascii="ＭＳ ゴシック" w:eastAsia="ＭＳ ゴシック" w:hAnsi="ＭＳ ゴシック" w:cs="Courier New" w:hint="eastAsia"/>
        </w:rPr>
        <w:t xml:space="preserve">    |</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w:t>
      </w:r>
      <w:proofErr w:type="gramStart"/>
      <w:r>
        <w:rPr>
          <w:rFonts w:ascii="ＭＳ ゴシック" w:eastAsia="ＭＳ ゴシック" w:hAnsi="ＭＳ ゴシック" w:cs="Courier New" w:hint="eastAsia"/>
        </w:rPr>
        <w:t>row</w:t>
      </w:r>
      <w:proofErr w:type="gramEnd"/>
      <w:r>
        <w:rPr>
          <w:rFonts w:ascii="ＭＳ ゴシック" w:eastAsia="ＭＳ ゴシック" w:hAnsi="ＭＳ ゴシック" w:cs="Courier New" w:hint="eastAsia"/>
        </w:rPr>
        <w:t xml:space="preserve"> percentage |</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w:t>
      </w:r>
    </w:p>
    <w:p w:rsidR="00B96A58" w:rsidRDefault="00B96A58" w:rsidP="00B96A58">
      <w:pPr>
        <w:spacing w:line="240" w:lineRule="exact"/>
        <w:rPr>
          <w:rFonts w:ascii="ＭＳ ゴシック" w:eastAsia="ＭＳ ゴシック" w:hAnsi="ＭＳ ゴシック" w:cs="Courier New"/>
        </w:rPr>
      </w:pP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       </w:t>
      </w:r>
      <w:proofErr w:type="spellStart"/>
      <w:r>
        <w:rPr>
          <w:rFonts w:ascii="ＭＳ ゴシック" w:eastAsia="ＭＳ ゴシック" w:hAnsi="ＭＳ ゴシック" w:cs="Courier New" w:hint="eastAsia"/>
        </w:rPr>
        <w:t>SamePlace</w:t>
      </w:r>
      <w:proofErr w:type="spellEnd"/>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Urban |         0          1 |     Total</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0 |       429        121 |       550 </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     78.00      22.00 |    100.00 </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1 |       814         77 |       891 </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     91.36       8.64 |    100.00 </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Total |     1,243        198 |     1,441 </w:t>
      </w:r>
    </w:p>
    <w:p w:rsidR="00B96A58" w:rsidRDefault="00B96A58" w:rsidP="00B96A58">
      <w:pPr>
        <w:spacing w:line="240" w:lineRule="exact"/>
        <w:rPr>
          <w:rFonts w:ascii="ＭＳ ゴシック" w:eastAsia="ＭＳ ゴシック" w:hAnsi="ＭＳ ゴシック" w:cs="Courier New"/>
        </w:rPr>
      </w:pPr>
      <w:r>
        <w:rPr>
          <w:rFonts w:ascii="ＭＳ ゴシック" w:eastAsia="ＭＳ ゴシック" w:hAnsi="ＭＳ ゴシック" w:cs="Courier New" w:hint="eastAsia"/>
        </w:rPr>
        <w:t xml:space="preserve">           |     86.26      13.74 |    100.00</w:t>
      </w:r>
    </w:p>
    <w:p w:rsidR="00B96A58" w:rsidRDefault="00B96A58" w:rsidP="00B96A58">
      <w:pPr>
        <w:rPr>
          <w:rFonts w:ascii="Courier New" w:hAnsi="Courier New" w:cs="Courier New"/>
        </w:rPr>
      </w:pPr>
    </w:p>
    <w:p w:rsidR="00B96A58" w:rsidRDefault="00B96A58" w:rsidP="00B96A58">
      <w:r>
        <w:rPr>
          <w:rFonts w:hint="eastAsia"/>
        </w:rPr>
        <w:t xml:space="preserve">　生まれてから同じ町に住み続けていると答えた回答者は人口1万人以上の都市部で8.6%で人口1万人以下の都市では22%である、回答者全体の平均を見ると13.7%である。果たしてこれは日本人全体の状況を正確に反映していると言えるだろうか？</w:t>
      </w:r>
    </w:p>
    <w:p w:rsidR="00B96A58" w:rsidRDefault="00B96A58" w:rsidP="00B96A58">
      <w:pPr>
        <w:rPr>
          <w:rFonts w:ascii="Courier New" w:hAnsi="Courier New" w:cs="Courier New"/>
        </w:rPr>
      </w:pP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w:t>
      </w:r>
      <w:proofErr w:type="gramStart"/>
      <w:r>
        <w:rPr>
          <w:rFonts w:ascii="ＭＳ ゴシック" w:eastAsia="ＭＳ ゴシック" w:hAnsi="ＭＳ ゴシック" w:cs="Courier New" w:hint="eastAsia"/>
          <w:sz w:val="21"/>
          <w:szCs w:val="21"/>
        </w:rPr>
        <w:t xml:space="preserve">means  </w:t>
      </w:r>
      <w:proofErr w:type="spellStart"/>
      <w:r>
        <w:rPr>
          <w:rFonts w:ascii="ＭＳ ゴシック" w:eastAsia="ＭＳ ゴシック" w:hAnsi="ＭＳ ゴシック" w:cs="Courier New" w:hint="eastAsia"/>
          <w:sz w:val="21"/>
          <w:szCs w:val="21"/>
        </w:rPr>
        <w:t>SamePlace</w:t>
      </w:r>
      <w:proofErr w:type="spellEnd"/>
      <w:proofErr w:type="gramEnd"/>
    </w:p>
    <w:p w:rsidR="00B96A58" w:rsidRDefault="00B96A58" w:rsidP="00B96A58">
      <w:pPr>
        <w:spacing w:line="240" w:lineRule="exact"/>
        <w:rPr>
          <w:rFonts w:ascii="ＭＳ ゴシック" w:eastAsia="ＭＳ ゴシック" w:hAnsi="ＭＳ ゴシック" w:cs="Courier New"/>
          <w:sz w:val="21"/>
          <w:szCs w:val="21"/>
        </w:rPr>
      </w:pP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Mean estimation                     Number of </w:t>
      </w:r>
      <w:proofErr w:type="spellStart"/>
      <w:r>
        <w:rPr>
          <w:rFonts w:ascii="ＭＳ ゴシック" w:eastAsia="ＭＳ ゴシック" w:hAnsi="ＭＳ ゴシック" w:cs="Courier New" w:hint="eastAsia"/>
          <w:sz w:val="21"/>
          <w:szCs w:val="21"/>
        </w:rPr>
        <w:t>obs</w:t>
      </w:r>
      <w:proofErr w:type="spellEnd"/>
      <w:r>
        <w:rPr>
          <w:rFonts w:ascii="ＭＳ ゴシック" w:eastAsia="ＭＳ ゴシック" w:hAnsi="ＭＳ ゴシック" w:cs="Courier New" w:hint="eastAsia"/>
          <w:sz w:val="21"/>
          <w:szCs w:val="21"/>
        </w:rPr>
        <w:t xml:space="preserve">    =    1441</w:t>
      </w:r>
    </w:p>
    <w:p w:rsidR="00B96A58" w:rsidRDefault="00B96A58" w:rsidP="00B96A58">
      <w:pPr>
        <w:spacing w:line="240" w:lineRule="exact"/>
        <w:rPr>
          <w:rFonts w:ascii="ＭＳ ゴシック" w:eastAsia="ＭＳ ゴシック" w:hAnsi="ＭＳ ゴシック" w:cs="Courier New"/>
          <w:sz w:val="21"/>
          <w:szCs w:val="21"/>
        </w:rPr>
      </w:pP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       Mean   Std. Err.     [95% Conf. Interval]</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w:t>
      </w:r>
      <w:proofErr w:type="spellStart"/>
      <w:r>
        <w:rPr>
          <w:rFonts w:ascii="ＭＳ ゴシック" w:eastAsia="ＭＳ ゴシック" w:hAnsi="ＭＳ ゴシック" w:cs="Courier New" w:hint="eastAsia"/>
          <w:sz w:val="21"/>
          <w:szCs w:val="21"/>
        </w:rPr>
        <w:t>SamePlace</w:t>
      </w:r>
      <w:proofErr w:type="spellEnd"/>
      <w:r>
        <w:rPr>
          <w:rFonts w:ascii="ＭＳ ゴシック" w:eastAsia="ＭＳ ゴシック" w:hAnsi="ＭＳ ゴシック" w:cs="Courier New" w:hint="eastAsia"/>
          <w:sz w:val="21"/>
          <w:szCs w:val="21"/>
        </w:rPr>
        <w:t xml:space="preserve"> |   .1374046   .0090724       .119608    .1552011</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w:t>
      </w:r>
    </w:p>
    <w:p w:rsidR="00B96A58" w:rsidRDefault="00B96A58" w:rsidP="00B96A58">
      <w:pPr>
        <w:rPr>
          <w:rFonts w:ascii="Courier New" w:hAnsi="Courier New" w:cs="Courier New"/>
        </w:rPr>
      </w:pPr>
    </w:p>
    <w:p w:rsidR="00B96A58" w:rsidRDefault="00B96A58" w:rsidP="00B96A58">
      <w:pPr>
        <w:rPr>
          <w:rFonts w:ascii="Courier New" w:hAnsi="Courier New" w:cs="Courier New"/>
        </w:rPr>
      </w:pPr>
      <w:r>
        <w:rPr>
          <w:rFonts w:ascii="Courier New" w:hAnsi="Courier New" w:cs="Courier New" w:hint="eastAsia"/>
        </w:rPr>
        <w:t xml:space="preserve">　同じ分析を、都市規模による抽出率の違いを考慮したウェイトを用いて行ってみよう。先ほどと同じように</w:t>
      </w:r>
      <w:r>
        <w:rPr>
          <w:rFonts w:ascii="Courier New" w:hAnsi="Courier New" w:cs="Courier New"/>
        </w:rPr>
        <w:t xml:space="preserve"> </w:t>
      </w:r>
      <w:proofErr w:type="spellStart"/>
      <w:r>
        <w:rPr>
          <w:rFonts w:ascii="ＭＳ ゴシック" w:eastAsia="ＭＳ ゴシック" w:hAnsi="ＭＳ ゴシック" w:cs="Courier New" w:hint="eastAsia"/>
        </w:rPr>
        <w:t>svyset</w:t>
      </w:r>
      <w:proofErr w:type="spellEnd"/>
      <w:r>
        <w:rPr>
          <w:rFonts w:ascii="Courier New" w:hAnsi="Courier New" w:cs="Courier New" w:hint="eastAsia"/>
        </w:rPr>
        <w:t>コマンドで、調査のデザイン変数を指定し、先ほど同様に、</w:t>
      </w:r>
      <w:r>
        <w:rPr>
          <w:rFonts w:ascii="Courier New" w:hAnsi="Courier New" w:cs="Courier New"/>
        </w:rPr>
        <w:t xml:space="preserve"> tabulate (tab)</w:t>
      </w:r>
      <w:r>
        <w:rPr>
          <w:rFonts w:ascii="Courier New" w:hAnsi="Courier New" w:cs="Courier New" w:hint="eastAsia"/>
        </w:rPr>
        <w:t>コマンドに</w:t>
      </w:r>
      <w:proofErr w:type="spellStart"/>
      <w:r>
        <w:rPr>
          <w:rFonts w:ascii="Courier New" w:hAnsi="Courier New" w:cs="Courier New"/>
        </w:rPr>
        <w:t>svy</w:t>
      </w:r>
      <w:proofErr w:type="spellEnd"/>
      <w:r>
        <w:rPr>
          <w:rFonts w:ascii="Courier New" w:hAnsi="Courier New" w:cs="Courier New"/>
        </w:rPr>
        <w:t>:</w:t>
      </w:r>
      <w:r>
        <w:rPr>
          <w:rFonts w:ascii="Courier New" w:hAnsi="Courier New" w:cs="Courier New" w:hint="eastAsia"/>
        </w:rPr>
        <w:t>をつけることで、ウェイトを考慮した計算を指示する。</w:t>
      </w:r>
      <w:r>
        <w:rPr>
          <w:rFonts w:ascii="Courier New" w:hAnsi="Courier New" w:cs="Courier New"/>
        </w:rPr>
        <w:t>means</w:t>
      </w:r>
      <w:r>
        <w:rPr>
          <w:rFonts w:ascii="Courier New" w:hAnsi="Courier New" w:cs="Courier New" w:hint="eastAsia"/>
        </w:rPr>
        <w:t>コマンドにも</w:t>
      </w:r>
      <w:proofErr w:type="spellStart"/>
      <w:r>
        <w:rPr>
          <w:rFonts w:ascii="Courier New" w:hAnsi="Courier New" w:cs="Courier New"/>
        </w:rPr>
        <w:t>svy</w:t>
      </w:r>
      <w:proofErr w:type="spellEnd"/>
      <w:r>
        <w:rPr>
          <w:rFonts w:ascii="Courier New" w:hAnsi="Courier New" w:cs="Courier New"/>
        </w:rPr>
        <w:t>:</w:t>
      </w:r>
      <w:r>
        <w:rPr>
          <w:rFonts w:ascii="Courier New" w:hAnsi="Courier New" w:cs="Courier New" w:hint="eastAsia"/>
        </w:rPr>
        <w:t>をつけて、同じ指示を行う。</w:t>
      </w:r>
    </w:p>
    <w:p w:rsidR="00B96A58" w:rsidRDefault="00B96A58" w:rsidP="00B96A58">
      <w:pPr>
        <w:rPr>
          <w:rFonts w:ascii="Courier New" w:hAnsi="Courier New" w:cs="Courier New"/>
        </w:rPr>
      </w:pP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w:t>
      </w:r>
      <w:proofErr w:type="spellStart"/>
      <w:proofErr w:type="gramStart"/>
      <w:r>
        <w:rPr>
          <w:rFonts w:ascii="ＭＳ ゴシック" w:eastAsia="ＭＳ ゴシック" w:hAnsi="ＭＳ ゴシック" w:cs="Courier New" w:hint="eastAsia"/>
          <w:sz w:val="21"/>
          <w:szCs w:val="21"/>
        </w:rPr>
        <w:t>svyset</w:t>
      </w:r>
      <w:proofErr w:type="spellEnd"/>
      <w:proofErr w:type="gramEnd"/>
      <w:r>
        <w:rPr>
          <w:rFonts w:ascii="ＭＳ ゴシック" w:eastAsia="ＭＳ ゴシック" w:hAnsi="ＭＳ ゴシック" w:cs="Courier New" w:hint="eastAsia"/>
          <w:sz w:val="21"/>
          <w:szCs w:val="21"/>
        </w:rPr>
        <w:t xml:space="preserve"> </w:t>
      </w:r>
      <w:proofErr w:type="spellStart"/>
      <w:r>
        <w:rPr>
          <w:rFonts w:ascii="ＭＳ ゴシック" w:eastAsia="ＭＳ ゴシック" w:hAnsi="ＭＳ ゴシック" w:cs="Courier New" w:hint="eastAsia"/>
          <w:sz w:val="21"/>
          <w:szCs w:val="21"/>
        </w:rPr>
        <w:t>cityid</w:t>
      </w:r>
      <w:proofErr w:type="spellEnd"/>
      <w:r>
        <w:rPr>
          <w:rFonts w:ascii="ＭＳ ゴシック" w:eastAsia="ＭＳ ゴシック" w:hAnsi="ＭＳ ゴシック" w:cs="Courier New" w:hint="eastAsia"/>
          <w:sz w:val="21"/>
          <w:szCs w:val="21"/>
        </w:rPr>
        <w:t xml:space="preserve"> [</w:t>
      </w:r>
      <w:proofErr w:type="spellStart"/>
      <w:r>
        <w:rPr>
          <w:rFonts w:ascii="ＭＳ ゴシック" w:eastAsia="ＭＳ ゴシック" w:hAnsi="ＭＳ ゴシック" w:cs="Courier New" w:hint="eastAsia"/>
          <w:sz w:val="21"/>
          <w:szCs w:val="21"/>
        </w:rPr>
        <w:t>pweight</w:t>
      </w:r>
      <w:proofErr w:type="spellEnd"/>
      <w:r>
        <w:rPr>
          <w:rFonts w:ascii="ＭＳ ゴシック" w:eastAsia="ＭＳ ゴシック" w:hAnsi="ＭＳ ゴシック" w:cs="Courier New" w:hint="eastAsia"/>
          <w:sz w:val="21"/>
          <w:szCs w:val="21"/>
        </w:rPr>
        <w:t>=weight], strata(</w:t>
      </w:r>
      <w:proofErr w:type="spellStart"/>
      <w:r>
        <w:rPr>
          <w:rFonts w:ascii="ＭＳ ゴシック" w:eastAsia="ＭＳ ゴシック" w:hAnsi="ＭＳ ゴシック" w:cs="Courier New" w:hint="eastAsia"/>
          <w:sz w:val="21"/>
          <w:szCs w:val="21"/>
        </w:rPr>
        <w:t>strataID</w:t>
      </w:r>
      <w:proofErr w:type="spellEnd"/>
      <w:r>
        <w:rPr>
          <w:rFonts w:ascii="ＭＳ ゴシック" w:eastAsia="ＭＳ ゴシック" w:hAnsi="ＭＳ ゴシック" w:cs="Courier New" w:hint="eastAsia"/>
          <w:sz w:val="21"/>
          <w:szCs w:val="21"/>
        </w:rPr>
        <w:t>)</w:t>
      </w:r>
    </w:p>
    <w:p w:rsidR="00B96A58" w:rsidRDefault="00B96A58" w:rsidP="00B96A58">
      <w:pPr>
        <w:spacing w:line="240" w:lineRule="exact"/>
        <w:rPr>
          <w:rFonts w:ascii="ＭＳ ゴシック" w:eastAsia="ＭＳ ゴシック" w:hAnsi="ＭＳ ゴシック" w:cs="Courier New"/>
          <w:sz w:val="21"/>
          <w:szCs w:val="21"/>
        </w:rPr>
      </w:pP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lastRenderedPageBreak/>
        <w:t xml:space="preserve">      </w:t>
      </w:r>
      <w:proofErr w:type="spellStart"/>
      <w:proofErr w:type="gramStart"/>
      <w:r>
        <w:rPr>
          <w:rFonts w:ascii="ＭＳ ゴシック" w:eastAsia="ＭＳ ゴシック" w:hAnsi="ＭＳ ゴシック" w:cs="Courier New" w:hint="eastAsia"/>
          <w:sz w:val="21"/>
          <w:szCs w:val="21"/>
        </w:rPr>
        <w:t>pweight</w:t>
      </w:r>
      <w:proofErr w:type="spellEnd"/>
      <w:proofErr w:type="gramEnd"/>
      <w:r>
        <w:rPr>
          <w:rFonts w:ascii="ＭＳ ゴシック" w:eastAsia="ＭＳ ゴシック" w:hAnsi="ＭＳ ゴシック" w:cs="Courier New" w:hint="eastAsia"/>
          <w:sz w:val="21"/>
          <w:szCs w:val="21"/>
        </w:rPr>
        <w:t>: weight</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VCE: linearized</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Single unit: missing</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Strata 1: </w:t>
      </w:r>
      <w:proofErr w:type="spellStart"/>
      <w:r>
        <w:rPr>
          <w:rFonts w:ascii="ＭＳ ゴシック" w:eastAsia="ＭＳ ゴシック" w:hAnsi="ＭＳ ゴシック" w:cs="Courier New" w:hint="eastAsia"/>
          <w:sz w:val="21"/>
          <w:szCs w:val="21"/>
        </w:rPr>
        <w:t>strataID</w:t>
      </w:r>
      <w:proofErr w:type="spellEnd"/>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SU 1: </w:t>
      </w:r>
      <w:proofErr w:type="spellStart"/>
      <w:r>
        <w:rPr>
          <w:rFonts w:ascii="ＭＳ ゴシック" w:eastAsia="ＭＳ ゴシック" w:hAnsi="ＭＳ ゴシック" w:cs="Courier New" w:hint="eastAsia"/>
          <w:sz w:val="21"/>
          <w:szCs w:val="21"/>
        </w:rPr>
        <w:t>cityid</w:t>
      </w:r>
      <w:proofErr w:type="spellEnd"/>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FPC 1: &lt;zero&gt;</w:t>
      </w:r>
    </w:p>
    <w:p w:rsidR="00B96A58" w:rsidRDefault="00B96A58" w:rsidP="00B96A58">
      <w:pPr>
        <w:spacing w:line="240" w:lineRule="exact"/>
        <w:rPr>
          <w:rFonts w:ascii="ＭＳ ゴシック" w:eastAsia="ＭＳ ゴシック" w:hAnsi="ＭＳ ゴシック" w:cs="Courier New"/>
          <w:sz w:val="21"/>
          <w:szCs w:val="21"/>
        </w:rPr>
      </w:pP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w:t>
      </w:r>
      <w:proofErr w:type="spellStart"/>
      <w:proofErr w:type="gramStart"/>
      <w:r>
        <w:rPr>
          <w:rFonts w:ascii="ＭＳ ゴシック" w:eastAsia="ＭＳ ゴシック" w:hAnsi="ＭＳ ゴシック" w:cs="Courier New" w:hint="eastAsia"/>
          <w:sz w:val="21"/>
          <w:szCs w:val="21"/>
        </w:rPr>
        <w:t>svy</w:t>
      </w:r>
      <w:proofErr w:type="spellEnd"/>
      <w:proofErr w:type="gramEnd"/>
      <w:r>
        <w:rPr>
          <w:rFonts w:ascii="ＭＳ ゴシック" w:eastAsia="ＭＳ ゴシック" w:hAnsi="ＭＳ ゴシック" w:cs="Courier New" w:hint="eastAsia"/>
          <w:sz w:val="21"/>
          <w:szCs w:val="21"/>
        </w:rPr>
        <w:t xml:space="preserve">: tab Urban </w:t>
      </w:r>
      <w:proofErr w:type="spellStart"/>
      <w:r>
        <w:rPr>
          <w:rFonts w:ascii="ＭＳ ゴシック" w:eastAsia="ＭＳ ゴシック" w:hAnsi="ＭＳ ゴシック" w:cs="Courier New" w:hint="eastAsia"/>
          <w:sz w:val="21"/>
          <w:szCs w:val="21"/>
        </w:rPr>
        <w:t>SamePlace</w:t>
      </w:r>
      <w:proofErr w:type="spellEnd"/>
      <w:r>
        <w:rPr>
          <w:rFonts w:ascii="ＭＳ ゴシック" w:eastAsia="ＭＳ ゴシック" w:hAnsi="ＭＳ ゴシック" w:cs="Courier New" w:hint="eastAsia"/>
          <w:sz w:val="21"/>
          <w:szCs w:val="21"/>
        </w:rPr>
        <w:t>, row</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w:t>
      </w:r>
      <w:proofErr w:type="gramStart"/>
      <w:r>
        <w:rPr>
          <w:rFonts w:ascii="ＭＳ ゴシック" w:eastAsia="ＭＳ ゴシック" w:hAnsi="ＭＳ ゴシック" w:cs="Courier New" w:hint="eastAsia"/>
          <w:sz w:val="21"/>
          <w:szCs w:val="21"/>
        </w:rPr>
        <w:t>running</w:t>
      </w:r>
      <w:proofErr w:type="gramEnd"/>
      <w:r>
        <w:rPr>
          <w:rFonts w:ascii="ＭＳ ゴシック" w:eastAsia="ＭＳ ゴシック" w:hAnsi="ＭＳ ゴシック" w:cs="Courier New" w:hint="eastAsia"/>
          <w:sz w:val="21"/>
          <w:szCs w:val="21"/>
        </w:rPr>
        <w:t xml:space="preserve"> tabulate on estimation sample)</w:t>
      </w:r>
    </w:p>
    <w:p w:rsidR="00B96A58" w:rsidRDefault="00B96A58" w:rsidP="00B96A58">
      <w:pPr>
        <w:spacing w:line="240" w:lineRule="exact"/>
        <w:rPr>
          <w:rFonts w:ascii="ＭＳ ゴシック" w:eastAsia="ＭＳ ゴシック" w:hAnsi="ＭＳ ゴシック" w:cs="Courier New"/>
          <w:sz w:val="21"/>
          <w:szCs w:val="21"/>
        </w:rPr>
      </w:pP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Number of strata   =        30                  Number of </w:t>
      </w:r>
      <w:proofErr w:type="spellStart"/>
      <w:r>
        <w:rPr>
          <w:rFonts w:ascii="ＭＳ ゴシック" w:eastAsia="ＭＳ ゴシック" w:hAnsi="ＭＳ ゴシック" w:cs="Courier New" w:hint="eastAsia"/>
          <w:sz w:val="21"/>
          <w:szCs w:val="21"/>
        </w:rPr>
        <w:t>obs</w:t>
      </w:r>
      <w:proofErr w:type="spellEnd"/>
      <w:r>
        <w:rPr>
          <w:rFonts w:ascii="ＭＳ ゴシック" w:eastAsia="ＭＳ ゴシック" w:hAnsi="ＭＳ ゴシック" w:cs="Courier New" w:hint="eastAsia"/>
          <w:sz w:val="21"/>
          <w:szCs w:val="21"/>
        </w:rPr>
        <w:t xml:space="preserve">      =      1441</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Number of PSUs     =       147                  Population size    </w:t>
      </w:r>
      <w:proofErr w:type="gramStart"/>
      <w:r>
        <w:rPr>
          <w:rFonts w:ascii="ＭＳ ゴシック" w:eastAsia="ＭＳ ゴシック" w:hAnsi="ＭＳ ゴシック" w:cs="Courier New" w:hint="eastAsia"/>
          <w:sz w:val="21"/>
          <w:szCs w:val="21"/>
        </w:rPr>
        <w:t>=  83864888</w:t>
      </w:r>
      <w:proofErr w:type="gramEnd"/>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Design </w:t>
      </w:r>
      <w:proofErr w:type="spellStart"/>
      <w:proofErr w:type="gramStart"/>
      <w:r>
        <w:rPr>
          <w:rFonts w:ascii="ＭＳ ゴシック" w:eastAsia="ＭＳ ゴシック" w:hAnsi="ＭＳ ゴシック" w:cs="Courier New" w:hint="eastAsia"/>
          <w:sz w:val="21"/>
          <w:szCs w:val="21"/>
        </w:rPr>
        <w:t>df</w:t>
      </w:r>
      <w:proofErr w:type="spellEnd"/>
      <w:proofErr w:type="gramEnd"/>
      <w:r>
        <w:rPr>
          <w:rFonts w:ascii="ＭＳ ゴシック" w:eastAsia="ＭＳ ゴシック" w:hAnsi="ＭＳ ゴシック" w:cs="Courier New" w:hint="eastAsia"/>
          <w:sz w:val="21"/>
          <w:szCs w:val="21"/>
        </w:rPr>
        <w:t xml:space="preserve">          =       117</w:t>
      </w:r>
    </w:p>
    <w:p w:rsidR="00B96A58" w:rsidRDefault="00B96A58" w:rsidP="00B96A58">
      <w:pPr>
        <w:spacing w:line="240" w:lineRule="exact"/>
        <w:rPr>
          <w:rFonts w:ascii="ＭＳ ゴシック" w:eastAsia="ＭＳ ゴシック" w:hAnsi="ＭＳ ゴシック" w:cs="Courier New"/>
          <w:sz w:val="21"/>
          <w:szCs w:val="21"/>
        </w:rPr>
      </w:pP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      </w:t>
      </w:r>
      <w:proofErr w:type="spellStart"/>
      <w:r>
        <w:rPr>
          <w:rFonts w:ascii="ＭＳ ゴシック" w:eastAsia="ＭＳ ゴシック" w:hAnsi="ＭＳ ゴシック" w:cs="Courier New" w:hint="eastAsia"/>
          <w:sz w:val="21"/>
          <w:szCs w:val="21"/>
        </w:rPr>
        <w:t>SamePlace</w:t>
      </w:r>
      <w:proofErr w:type="spellEnd"/>
      <w:r>
        <w:rPr>
          <w:rFonts w:ascii="ＭＳ ゴシック" w:eastAsia="ＭＳ ゴシック" w:hAnsi="ＭＳ ゴシック" w:cs="Courier New" w:hint="eastAsia"/>
          <w:sz w:val="21"/>
          <w:szCs w:val="21"/>
        </w:rPr>
        <w:t xml:space="preserve">     </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Urban |     0      </w:t>
      </w:r>
      <w:proofErr w:type="gramStart"/>
      <w:r>
        <w:rPr>
          <w:rFonts w:ascii="ＭＳ ゴシック" w:eastAsia="ＭＳ ゴシック" w:hAnsi="ＭＳ ゴシック" w:cs="Courier New" w:hint="eastAsia"/>
          <w:sz w:val="21"/>
          <w:szCs w:val="21"/>
        </w:rPr>
        <w:t>1  Total</w:t>
      </w:r>
      <w:proofErr w:type="gramEnd"/>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0 | .</w:t>
      </w:r>
      <w:proofErr w:type="gramStart"/>
      <w:r>
        <w:rPr>
          <w:rFonts w:ascii="ＭＳ ゴシック" w:eastAsia="ＭＳ ゴシック" w:hAnsi="ＭＳ ゴシック" w:cs="Courier New" w:hint="eastAsia"/>
          <w:sz w:val="21"/>
          <w:szCs w:val="21"/>
        </w:rPr>
        <w:t>8084  .</w:t>
      </w:r>
      <w:proofErr w:type="gramEnd"/>
      <w:r>
        <w:rPr>
          <w:rFonts w:ascii="ＭＳ ゴシック" w:eastAsia="ＭＳ ゴシック" w:hAnsi="ＭＳ ゴシック" w:cs="Courier New" w:hint="eastAsia"/>
          <w:sz w:val="21"/>
          <w:szCs w:val="21"/>
        </w:rPr>
        <w:t>1916      1</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1 | .</w:t>
      </w:r>
      <w:proofErr w:type="gramStart"/>
      <w:r>
        <w:rPr>
          <w:rFonts w:ascii="ＭＳ ゴシック" w:eastAsia="ＭＳ ゴシック" w:hAnsi="ＭＳ ゴシック" w:cs="Courier New" w:hint="eastAsia"/>
          <w:sz w:val="21"/>
          <w:szCs w:val="21"/>
        </w:rPr>
        <w:t>9257  .</w:t>
      </w:r>
      <w:proofErr w:type="gramEnd"/>
      <w:r>
        <w:rPr>
          <w:rFonts w:ascii="ＭＳ ゴシック" w:eastAsia="ＭＳ ゴシック" w:hAnsi="ＭＳ ゴシック" w:cs="Courier New" w:hint="eastAsia"/>
          <w:sz w:val="21"/>
          <w:szCs w:val="21"/>
        </w:rPr>
        <w:t>0743      1</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 </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Total | .</w:t>
      </w:r>
      <w:proofErr w:type="gramStart"/>
      <w:r>
        <w:rPr>
          <w:rFonts w:ascii="ＭＳ ゴシック" w:eastAsia="ＭＳ ゴシック" w:hAnsi="ＭＳ ゴシック" w:cs="Courier New" w:hint="eastAsia"/>
          <w:sz w:val="21"/>
          <w:szCs w:val="21"/>
        </w:rPr>
        <w:t>9203  .</w:t>
      </w:r>
      <w:proofErr w:type="gramEnd"/>
      <w:r>
        <w:rPr>
          <w:rFonts w:ascii="ＭＳ ゴシック" w:eastAsia="ＭＳ ゴシック" w:hAnsi="ＭＳ ゴシック" w:cs="Courier New" w:hint="eastAsia"/>
          <w:sz w:val="21"/>
          <w:szCs w:val="21"/>
        </w:rPr>
        <w:t>0797      1</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Key:  row proportions</w:t>
      </w:r>
    </w:p>
    <w:p w:rsidR="00B96A58" w:rsidRDefault="00B96A58" w:rsidP="00B96A58">
      <w:pPr>
        <w:spacing w:line="240" w:lineRule="exact"/>
        <w:rPr>
          <w:rFonts w:ascii="ＭＳ ゴシック" w:eastAsia="ＭＳ ゴシック" w:hAnsi="ＭＳ ゴシック" w:cs="Courier New"/>
          <w:sz w:val="21"/>
          <w:szCs w:val="21"/>
        </w:rPr>
      </w:pP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Pearson:</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Uncorrected   </w:t>
      </w:r>
      <w:proofErr w:type="gramStart"/>
      <w:r>
        <w:rPr>
          <w:rFonts w:ascii="ＭＳ ゴシック" w:eastAsia="ＭＳ ゴシック" w:hAnsi="ＭＳ ゴシック" w:cs="Courier New" w:hint="eastAsia"/>
          <w:sz w:val="21"/>
          <w:szCs w:val="21"/>
        </w:rPr>
        <w:t>chi2(</w:t>
      </w:r>
      <w:proofErr w:type="gramEnd"/>
      <w:r>
        <w:rPr>
          <w:rFonts w:ascii="ＭＳ ゴシック" w:eastAsia="ＭＳ ゴシック" w:hAnsi="ＭＳ ゴシック" w:cs="Courier New" w:hint="eastAsia"/>
          <w:sz w:val="21"/>
          <w:szCs w:val="21"/>
        </w:rPr>
        <w:t>1)         =   11.9865</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Design-</w:t>
      </w:r>
      <w:proofErr w:type="gramStart"/>
      <w:r>
        <w:rPr>
          <w:rFonts w:ascii="ＭＳ ゴシック" w:eastAsia="ＭＳ ゴシック" w:hAnsi="ＭＳ ゴシック" w:cs="Courier New" w:hint="eastAsia"/>
          <w:sz w:val="21"/>
          <w:szCs w:val="21"/>
        </w:rPr>
        <w:t>based  F</w:t>
      </w:r>
      <w:proofErr w:type="gramEnd"/>
      <w:r>
        <w:rPr>
          <w:rFonts w:ascii="ＭＳ ゴシック" w:eastAsia="ＭＳ ゴシック" w:hAnsi="ＭＳ ゴシック" w:cs="Courier New" w:hint="eastAsia"/>
          <w:sz w:val="21"/>
          <w:szCs w:val="21"/>
        </w:rPr>
        <w:t>(1, 117)       =   20.4439     P = 0.0000</w:t>
      </w:r>
    </w:p>
    <w:p w:rsidR="00B96A58" w:rsidRDefault="00B96A58" w:rsidP="00B96A58">
      <w:pPr>
        <w:spacing w:line="240" w:lineRule="exact"/>
        <w:rPr>
          <w:rFonts w:ascii="ＭＳ ゴシック" w:eastAsia="ＭＳ ゴシック" w:hAnsi="ＭＳ ゴシック" w:cs="Courier New"/>
          <w:sz w:val="21"/>
          <w:szCs w:val="21"/>
        </w:rPr>
      </w:pPr>
    </w:p>
    <w:p w:rsidR="00B96A58" w:rsidRDefault="00B96A58" w:rsidP="00B96A58">
      <w:pPr>
        <w:spacing w:line="240" w:lineRule="exact"/>
        <w:rPr>
          <w:rFonts w:ascii="ＭＳ ゴシック" w:eastAsia="ＭＳ ゴシック" w:hAnsi="ＭＳ ゴシック" w:cs="Courier New"/>
          <w:sz w:val="21"/>
          <w:szCs w:val="21"/>
        </w:rPr>
      </w:pP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w:t>
      </w:r>
      <w:proofErr w:type="spellStart"/>
      <w:proofErr w:type="gramStart"/>
      <w:r>
        <w:rPr>
          <w:rFonts w:ascii="ＭＳ ゴシック" w:eastAsia="ＭＳ ゴシック" w:hAnsi="ＭＳ ゴシック" w:cs="Courier New" w:hint="eastAsia"/>
          <w:sz w:val="21"/>
          <w:szCs w:val="21"/>
        </w:rPr>
        <w:t>svy</w:t>
      </w:r>
      <w:proofErr w:type="spellEnd"/>
      <w:proofErr w:type="gramEnd"/>
      <w:r>
        <w:rPr>
          <w:rFonts w:ascii="ＭＳ ゴシック" w:eastAsia="ＭＳ ゴシック" w:hAnsi="ＭＳ ゴシック" w:cs="Courier New" w:hint="eastAsia"/>
          <w:sz w:val="21"/>
          <w:szCs w:val="21"/>
        </w:rPr>
        <w:t xml:space="preserve">: mean  </w:t>
      </w:r>
      <w:proofErr w:type="spellStart"/>
      <w:r>
        <w:rPr>
          <w:rFonts w:ascii="ＭＳ ゴシック" w:eastAsia="ＭＳ ゴシック" w:hAnsi="ＭＳ ゴシック" w:cs="Courier New" w:hint="eastAsia"/>
          <w:sz w:val="21"/>
          <w:szCs w:val="21"/>
        </w:rPr>
        <w:t>SamePlace</w:t>
      </w:r>
      <w:proofErr w:type="spellEnd"/>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w:t>
      </w:r>
      <w:proofErr w:type="gramStart"/>
      <w:r>
        <w:rPr>
          <w:rFonts w:ascii="ＭＳ ゴシック" w:eastAsia="ＭＳ ゴシック" w:hAnsi="ＭＳ ゴシック" w:cs="Courier New" w:hint="eastAsia"/>
          <w:sz w:val="21"/>
          <w:szCs w:val="21"/>
        </w:rPr>
        <w:t>running</w:t>
      </w:r>
      <w:proofErr w:type="gramEnd"/>
      <w:r>
        <w:rPr>
          <w:rFonts w:ascii="ＭＳ ゴシック" w:eastAsia="ＭＳ ゴシック" w:hAnsi="ＭＳ ゴシック" w:cs="Courier New" w:hint="eastAsia"/>
          <w:sz w:val="21"/>
          <w:szCs w:val="21"/>
        </w:rPr>
        <w:t xml:space="preserve"> mean on estimation sample)</w:t>
      </w:r>
    </w:p>
    <w:p w:rsidR="00B96A58" w:rsidRDefault="00B96A58" w:rsidP="00B96A58">
      <w:pPr>
        <w:spacing w:line="240" w:lineRule="exact"/>
        <w:rPr>
          <w:rFonts w:ascii="ＭＳ ゴシック" w:eastAsia="ＭＳ ゴシック" w:hAnsi="ＭＳ ゴシック" w:cs="Courier New"/>
          <w:sz w:val="21"/>
          <w:szCs w:val="21"/>
        </w:rPr>
      </w:pP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Survey: Mean estimation</w:t>
      </w:r>
    </w:p>
    <w:p w:rsidR="00B96A58" w:rsidRDefault="00B96A58" w:rsidP="00B96A58">
      <w:pPr>
        <w:spacing w:line="240" w:lineRule="exact"/>
        <w:rPr>
          <w:rFonts w:ascii="ＭＳ ゴシック" w:eastAsia="ＭＳ ゴシック" w:hAnsi="ＭＳ ゴシック" w:cs="Courier New"/>
          <w:sz w:val="21"/>
          <w:szCs w:val="21"/>
        </w:rPr>
      </w:pP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Number of strata =      30          Number of </w:t>
      </w:r>
      <w:proofErr w:type="spellStart"/>
      <w:r>
        <w:rPr>
          <w:rFonts w:ascii="ＭＳ ゴシック" w:eastAsia="ＭＳ ゴシック" w:hAnsi="ＭＳ ゴシック" w:cs="Courier New" w:hint="eastAsia"/>
          <w:sz w:val="21"/>
          <w:szCs w:val="21"/>
        </w:rPr>
        <w:t>obs</w:t>
      </w:r>
      <w:proofErr w:type="spellEnd"/>
      <w:r>
        <w:rPr>
          <w:rFonts w:ascii="ＭＳ ゴシック" w:eastAsia="ＭＳ ゴシック" w:hAnsi="ＭＳ ゴシック" w:cs="Courier New" w:hint="eastAsia"/>
          <w:sz w:val="21"/>
          <w:szCs w:val="21"/>
        </w:rPr>
        <w:t xml:space="preserve">    =    1441</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Number of PSUs   =     147          Population </w:t>
      </w:r>
      <w:proofErr w:type="gramStart"/>
      <w:r>
        <w:rPr>
          <w:rFonts w:ascii="ＭＳ ゴシック" w:eastAsia="ＭＳ ゴシック" w:hAnsi="ＭＳ ゴシック" w:cs="Courier New" w:hint="eastAsia"/>
          <w:sz w:val="21"/>
          <w:szCs w:val="21"/>
        </w:rPr>
        <w:t>size  =</w:t>
      </w:r>
      <w:proofErr w:type="gramEnd"/>
      <w:r>
        <w:rPr>
          <w:rFonts w:ascii="ＭＳ ゴシック" w:eastAsia="ＭＳ ゴシック" w:hAnsi="ＭＳ ゴシック" w:cs="Courier New" w:hint="eastAsia"/>
          <w:sz w:val="21"/>
          <w:szCs w:val="21"/>
        </w:rPr>
        <w:t xml:space="preserve"> 8.4e+07</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Design </w:t>
      </w:r>
      <w:proofErr w:type="spellStart"/>
      <w:proofErr w:type="gramStart"/>
      <w:r>
        <w:rPr>
          <w:rFonts w:ascii="ＭＳ ゴシック" w:eastAsia="ＭＳ ゴシック" w:hAnsi="ＭＳ ゴシック" w:cs="Courier New" w:hint="eastAsia"/>
          <w:sz w:val="21"/>
          <w:szCs w:val="21"/>
        </w:rPr>
        <w:t>df</w:t>
      </w:r>
      <w:proofErr w:type="spellEnd"/>
      <w:proofErr w:type="gramEnd"/>
      <w:r>
        <w:rPr>
          <w:rFonts w:ascii="ＭＳ ゴシック" w:eastAsia="ＭＳ ゴシック" w:hAnsi="ＭＳ ゴシック" w:cs="Courier New" w:hint="eastAsia"/>
          <w:sz w:val="21"/>
          <w:szCs w:val="21"/>
        </w:rPr>
        <w:t xml:space="preserve">        =     117</w:t>
      </w:r>
    </w:p>
    <w:p w:rsidR="00B96A58" w:rsidRDefault="00B96A58" w:rsidP="00B96A58">
      <w:pPr>
        <w:spacing w:line="240" w:lineRule="exact"/>
        <w:rPr>
          <w:rFonts w:ascii="ＭＳ ゴシック" w:eastAsia="ＭＳ ゴシック" w:hAnsi="ＭＳ ゴシック" w:cs="Courier New"/>
          <w:sz w:val="21"/>
          <w:szCs w:val="21"/>
        </w:rPr>
      </w:pP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             Linearized</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       Mean   Std. Err.     [95% Conf. Interval]</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 xml:space="preserve">   </w:t>
      </w:r>
      <w:proofErr w:type="spellStart"/>
      <w:r>
        <w:rPr>
          <w:rFonts w:ascii="ＭＳ ゴシック" w:eastAsia="ＭＳ ゴシック" w:hAnsi="ＭＳ ゴシック" w:cs="Courier New" w:hint="eastAsia"/>
          <w:sz w:val="21"/>
          <w:szCs w:val="21"/>
        </w:rPr>
        <w:t>SamePlace</w:t>
      </w:r>
      <w:proofErr w:type="spellEnd"/>
      <w:r>
        <w:rPr>
          <w:rFonts w:ascii="ＭＳ ゴシック" w:eastAsia="ＭＳ ゴシック" w:hAnsi="ＭＳ ゴシック" w:cs="Courier New" w:hint="eastAsia"/>
          <w:sz w:val="21"/>
          <w:szCs w:val="21"/>
        </w:rPr>
        <w:t xml:space="preserve"> |   .0797438    .012699      .0545941    .1048936</w:t>
      </w:r>
    </w:p>
    <w:p w:rsidR="00B96A58" w:rsidRDefault="00B96A58" w:rsidP="00B96A58">
      <w:pPr>
        <w:spacing w:line="240" w:lineRule="exact"/>
        <w:rPr>
          <w:rFonts w:ascii="ＭＳ ゴシック" w:eastAsia="ＭＳ ゴシック" w:hAnsi="ＭＳ ゴシック" w:cs="Courier New"/>
          <w:sz w:val="21"/>
          <w:szCs w:val="21"/>
        </w:rPr>
      </w:pPr>
      <w:r>
        <w:rPr>
          <w:rFonts w:ascii="ＭＳ ゴシック" w:eastAsia="ＭＳ ゴシック" w:hAnsi="ＭＳ ゴシック" w:cs="Courier New" w:hint="eastAsia"/>
          <w:sz w:val="21"/>
          <w:szCs w:val="21"/>
        </w:rPr>
        <w:t>--------------------------------------------------------------</w:t>
      </w:r>
    </w:p>
    <w:p w:rsidR="00B96A58" w:rsidRDefault="00B96A58" w:rsidP="00B96A58"/>
    <w:p w:rsidR="00B96A58" w:rsidRDefault="00B96A58" w:rsidP="00B96A58">
      <w:r>
        <w:rPr>
          <w:rFonts w:hint="eastAsia"/>
        </w:rPr>
        <w:t xml:space="preserve">　母集団における同じ住居に住み続けている回答者は8.0%であり、先ほどのウェイト無し推定量の13.7%からみて大幅にその値が小さくなっていることが見て取れる。こちらの数字が、母集団全体の推定値としてはより適切である。</w:t>
      </w:r>
    </w:p>
    <w:p w:rsidR="00B96A58" w:rsidRDefault="00B96A58" w:rsidP="00B96A58">
      <w:r>
        <w:rPr>
          <w:rFonts w:hint="eastAsia"/>
        </w:rPr>
        <w:t xml:space="preserve">　一方で、クロス表で見た限りでは、特に都市と地方、それぞれの内部での分布については、ウェイトの有無による推定値の違いはあまり見られない。母集団全体の平均値を推定すると大きな差が生じるのは、同じ程度の都市規模の回答者の間ではウェイトに大きな差がないのに対</w:t>
      </w:r>
      <w:r>
        <w:rPr>
          <w:rFonts w:hint="eastAsia"/>
        </w:rPr>
        <w:lastRenderedPageBreak/>
        <w:t>して、都市規模が異なる回答者間では大きな差が存在するからである。これは都市規模と同じ町内の居住期間の間に相関があるとも言える。逆に言えば、都市規模や地域変数と相関が無い変数であれば、ウェイトを用いた推定も用いない推定もほとんど違いは生じない。</w:t>
      </w:r>
    </w:p>
    <w:p w:rsidR="00B96A58" w:rsidRDefault="00B96A58" w:rsidP="00B96A58"/>
    <w:p w:rsidR="00B96A58" w:rsidRDefault="00B96A58" w:rsidP="00B96A58">
      <w:r>
        <w:rPr>
          <w:rFonts w:hint="eastAsia"/>
        </w:rPr>
        <w:t>９－６．まとめ</w:t>
      </w:r>
    </w:p>
    <w:p w:rsidR="00B96A58" w:rsidRDefault="00B96A58" w:rsidP="00B96A58">
      <w:r>
        <w:rPr>
          <w:rFonts w:hint="eastAsia"/>
        </w:rPr>
        <w:t xml:space="preserve">　この章で紹介した </w:t>
      </w:r>
      <w:proofErr w:type="spellStart"/>
      <w:r>
        <w:rPr>
          <w:rFonts w:ascii="ＭＳ ゴシック" w:eastAsia="ＭＳ ゴシック" w:hAnsi="ＭＳ ゴシック" w:hint="eastAsia"/>
        </w:rPr>
        <w:t>svy</w:t>
      </w:r>
      <w:proofErr w:type="spellEnd"/>
      <w:r>
        <w:rPr>
          <w:rFonts w:ascii="ＭＳ ゴシック" w:eastAsia="ＭＳ ゴシック" w:hAnsi="ＭＳ ゴシック" w:hint="eastAsia"/>
        </w:rPr>
        <w:t>: mean</w:t>
      </w:r>
      <w:r>
        <w:rPr>
          <w:rFonts w:hint="eastAsia"/>
        </w:rPr>
        <w:t>、</w:t>
      </w:r>
      <w:proofErr w:type="spellStart"/>
      <w:r>
        <w:rPr>
          <w:rFonts w:ascii="ＭＳ ゴシック" w:eastAsia="ＭＳ ゴシック" w:hAnsi="ＭＳ ゴシック" w:hint="eastAsia"/>
        </w:rPr>
        <w:t>svy</w:t>
      </w:r>
      <w:proofErr w:type="spellEnd"/>
      <w:r>
        <w:rPr>
          <w:rFonts w:ascii="ＭＳ ゴシック" w:eastAsia="ＭＳ ゴシック" w:hAnsi="ＭＳ ゴシック" w:hint="eastAsia"/>
        </w:rPr>
        <w:t xml:space="preserve">: tabulate </w:t>
      </w:r>
      <w:r>
        <w:rPr>
          <w:rFonts w:hint="eastAsia"/>
        </w:rPr>
        <w:t>以外にも、以下のコマンドが基本的な統計量を推定する際に利用する事が出来る。それぞれ、比率（％）の推定、比推定および合計を求める。</w:t>
      </w:r>
    </w:p>
    <w:p w:rsidR="00B96A58" w:rsidRDefault="00B96A58" w:rsidP="00B96A58"/>
    <w:p w:rsidR="00B96A58" w:rsidRDefault="00B96A58" w:rsidP="00B96A58">
      <w:pPr>
        <w:rPr>
          <w:rFonts w:ascii="ＭＳ ゴシック" w:eastAsia="ＭＳ ゴシック" w:hAnsi="ＭＳ ゴシック"/>
          <w:b/>
        </w:rPr>
      </w:pPr>
      <w:r>
        <w:rPr>
          <w:rFonts w:ascii="ＭＳ ゴシック" w:eastAsia="ＭＳ ゴシック" w:hAnsi="ＭＳ ゴシック" w:hint="eastAsia"/>
          <w:b/>
        </w:rPr>
        <w:tab/>
      </w:r>
      <w:proofErr w:type="spellStart"/>
      <w:proofErr w:type="gramStart"/>
      <w:r>
        <w:rPr>
          <w:rFonts w:ascii="ＭＳ ゴシック" w:eastAsia="ＭＳ ゴシック" w:hAnsi="ＭＳ ゴシック" w:hint="eastAsia"/>
          <w:b/>
        </w:rPr>
        <w:t>svy</w:t>
      </w:r>
      <w:proofErr w:type="spellEnd"/>
      <w:proofErr w:type="gramEnd"/>
      <w:r>
        <w:rPr>
          <w:rFonts w:ascii="ＭＳ ゴシック" w:eastAsia="ＭＳ ゴシック" w:hAnsi="ＭＳ ゴシック" w:hint="eastAsia"/>
          <w:b/>
        </w:rPr>
        <w:t>: proportion</w:t>
      </w:r>
    </w:p>
    <w:p w:rsidR="00B96A58" w:rsidRDefault="00B96A58" w:rsidP="00B96A58">
      <w:pPr>
        <w:rPr>
          <w:rFonts w:ascii="ＭＳ ゴシック" w:eastAsia="ＭＳ ゴシック" w:hAnsi="ＭＳ ゴシック"/>
          <w:b/>
        </w:rPr>
      </w:pPr>
      <w:r>
        <w:rPr>
          <w:rFonts w:ascii="ＭＳ ゴシック" w:eastAsia="ＭＳ ゴシック" w:hAnsi="ＭＳ ゴシック" w:hint="eastAsia"/>
          <w:b/>
        </w:rPr>
        <w:tab/>
      </w:r>
      <w:proofErr w:type="spellStart"/>
      <w:proofErr w:type="gramStart"/>
      <w:r>
        <w:rPr>
          <w:rFonts w:ascii="ＭＳ ゴシック" w:eastAsia="ＭＳ ゴシック" w:hAnsi="ＭＳ ゴシック" w:hint="eastAsia"/>
          <w:b/>
        </w:rPr>
        <w:t>svy</w:t>
      </w:r>
      <w:proofErr w:type="spellEnd"/>
      <w:proofErr w:type="gramEnd"/>
      <w:r>
        <w:rPr>
          <w:rFonts w:ascii="ＭＳ ゴシック" w:eastAsia="ＭＳ ゴシック" w:hAnsi="ＭＳ ゴシック" w:hint="eastAsia"/>
          <w:b/>
        </w:rPr>
        <w:t>: ratio</w:t>
      </w:r>
    </w:p>
    <w:p w:rsidR="00B96A58" w:rsidRDefault="00B96A58" w:rsidP="00B96A58">
      <w:pPr>
        <w:rPr>
          <w:rFonts w:ascii="ＭＳ ゴシック" w:eastAsia="ＭＳ ゴシック" w:hAnsi="ＭＳ ゴシック"/>
          <w:b/>
        </w:rPr>
      </w:pPr>
      <w:r>
        <w:rPr>
          <w:rFonts w:ascii="ＭＳ ゴシック" w:eastAsia="ＭＳ ゴシック" w:hAnsi="ＭＳ ゴシック" w:hint="eastAsia"/>
          <w:b/>
        </w:rPr>
        <w:tab/>
      </w:r>
      <w:proofErr w:type="spellStart"/>
      <w:proofErr w:type="gramStart"/>
      <w:r>
        <w:rPr>
          <w:rFonts w:ascii="ＭＳ ゴシック" w:eastAsia="ＭＳ ゴシック" w:hAnsi="ＭＳ ゴシック" w:hint="eastAsia"/>
          <w:b/>
        </w:rPr>
        <w:t>svy</w:t>
      </w:r>
      <w:proofErr w:type="spellEnd"/>
      <w:proofErr w:type="gramEnd"/>
      <w:r>
        <w:rPr>
          <w:rFonts w:ascii="ＭＳ ゴシック" w:eastAsia="ＭＳ ゴシック" w:hAnsi="ＭＳ ゴシック" w:hint="eastAsia"/>
          <w:b/>
        </w:rPr>
        <w:t>: total</w:t>
      </w:r>
    </w:p>
    <w:p w:rsidR="00B96A58" w:rsidRDefault="00B96A58" w:rsidP="00B96A58"/>
    <w:p w:rsidR="00B96A58" w:rsidRDefault="00B96A58" w:rsidP="00B96A58">
      <w:r>
        <w:rPr>
          <w:rFonts w:hint="eastAsia"/>
        </w:rPr>
        <w:t xml:space="preserve">　また回帰分析系のコマンドもほぼ全て使うことが出来る。主なものとしては、順に線形回帰、ロジステックモデル、順序ロジステックモデル、多項ロジットモデル、およびポワソン回帰である。</w:t>
      </w:r>
    </w:p>
    <w:p w:rsidR="00B96A58" w:rsidRDefault="00B96A58" w:rsidP="00B96A58"/>
    <w:p w:rsidR="00B96A58" w:rsidRDefault="00B96A58" w:rsidP="00B96A58">
      <w:pPr>
        <w:rPr>
          <w:rFonts w:ascii="ＭＳ ゴシック" w:eastAsia="ＭＳ ゴシック" w:hAnsi="ＭＳ ゴシック"/>
          <w:b/>
          <w:bCs/>
        </w:rPr>
      </w:pPr>
      <w:r>
        <w:rPr>
          <w:rFonts w:ascii="ＭＳ ゴシック" w:eastAsia="ＭＳ ゴシック" w:hAnsi="ＭＳ ゴシック" w:hint="eastAsia"/>
          <w:b/>
          <w:bCs/>
        </w:rPr>
        <w:tab/>
      </w:r>
      <w:proofErr w:type="spellStart"/>
      <w:proofErr w:type="gramStart"/>
      <w:r>
        <w:rPr>
          <w:rFonts w:ascii="ＭＳ ゴシック" w:eastAsia="ＭＳ ゴシック" w:hAnsi="ＭＳ ゴシック" w:hint="eastAsia"/>
          <w:b/>
          <w:bCs/>
        </w:rPr>
        <w:t>svy</w:t>
      </w:r>
      <w:proofErr w:type="spellEnd"/>
      <w:proofErr w:type="gramEnd"/>
      <w:r>
        <w:rPr>
          <w:rFonts w:ascii="ＭＳ ゴシック" w:eastAsia="ＭＳ ゴシック" w:hAnsi="ＭＳ ゴシック" w:hint="eastAsia"/>
          <w:b/>
          <w:bCs/>
        </w:rPr>
        <w:t>: regress</w:t>
      </w:r>
    </w:p>
    <w:p w:rsidR="00B96A58" w:rsidRDefault="00B96A58" w:rsidP="00B96A58">
      <w:pPr>
        <w:rPr>
          <w:rFonts w:ascii="ＭＳ ゴシック" w:eastAsia="ＭＳ ゴシック" w:hAnsi="ＭＳ ゴシック"/>
          <w:b/>
          <w:bCs/>
        </w:rPr>
      </w:pPr>
      <w:r>
        <w:rPr>
          <w:rFonts w:ascii="ＭＳ ゴシック" w:eastAsia="ＭＳ ゴシック" w:hAnsi="ＭＳ ゴシック" w:hint="eastAsia"/>
          <w:b/>
          <w:bCs/>
        </w:rPr>
        <w:tab/>
      </w:r>
      <w:proofErr w:type="spellStart"/>
      <w:proofErr w:type="gramStart"/>
      <w:r>
        <w:rPr>
          <w:rFonts w:ascii="ＭＳ ゴシック" w:eastAsia="ＭＳ ゴシック" w:hAnsi="ＭＳ ゴシック" w:hint="eastAsia"/>
          <w:b/>
          <w:bCs/>
        </w:rPr>
        <w:t>svy</w:t>
      </w:r>
      <w:proofErr w:type="spellEnd"/>
      <w:proofErr w:type="gramEnd"/>
      <w:r>
        <w:rPr>
          <w:rFonts w:ascii="ＭＳ ゴシック" w:eastAsia="ＭＳ ゴシック" w:hAnsi="ＭＳ ゴシック" w:hint="eastAsia"/>
          <w:b/>
          <w:bCs/>
        </w:rPr>
        <w:t xml:space="preserve">: </w:t>
      </w:r>
      <w:proofErr w:type="spellStart"/>
      <w:r>
        <w:rPr>
          <w:rFonts w:ascii="ＭＳ ゴシック" w:eastAsia="ＭＳ ゴシック" w:hAnsi="ＭＳ ゴシック" w:hint="eastAsia"/>
          <w:b/>
          <w:bCs/>
        </w:rPr>
        <w:t>logit</w:t>
      </w:r>
      <w:proofErr w:type="spellEnd"/>
      <w:r>
        <w:rPr>
          <w:rFonts w:ascii="ＭＳ ゴシック" w:eastAsia="ＭＳ ゴシック" w:hAnsi="ＭＳ ゴシック" w:hint="eastAsia"/>
          <w:b/>
          <w:bCs/>
        </w:rPr>
        <w:t>および</w:t>
      </w:r>
      <w:proofErr w:type="spellStart"/>
      <w:r>
        <w:rPr>
          <w:rFonts w:ascii="ＭＳ ゴシック" w:eastAsia="ＭＳ ゴシック" w:hAnsi="ＭＳ ゴシック" w:hint="eastAsia"/>
          <w:b/>
          <w:bCs/>
        </w:rPr>
        <w:t>svy</w:t>
      </w:r>
      <w:proofErr w:type="spellEnd"/>
      <w:r>
        <w:rPr>
          <w:rFonts w:ascii="ＭＳ ゴシック" w:eastAsia="ＭＳ ゴシック" w:hAnsi="ＭＳ ゴシック" w:hint="eastAsia"/>
          <w:b/>
          <w:bCs/>
        </w:rPr>
        <w:t>: logistic</w:t>
      </w:r>
    </w:p>
    <w:p w:rsidR="00B96A58" w:rsidRDefault="00B96A58" w:rsidP="00B96A58">
      <w:pPr>
        <w:rPr>
          <w:rFonts w:ascii="ＭＳ ゴシック" w:eastAsia="ＭＳ ゴシック" w:hAnsi="ＭＳ ゴシック"/>
          <w:b/>
          <w:bCs/>
        </w:rPr>
      </w:pPr>
      <w:r>
        <w:rPr>
          <w:rFonts w:ascii="ＭＳ ゴシック" w:eastAsia="ＭＳ ゴシック" w:hAnsi="ＭＳ ゴシック" w:hint="eastAsia"/>
          <w:b/>
          <w:bCs/>
        </w:rPr>
        <w:tab/>
      </w:r>
      <w:proofErr w:type="spellStart"/>
      <w:proofErr w:type="gramStart"/>
      <w:r>
        <w:rPr>
          <w:rFonts w:ascii="ＭＳ ゴシック" w:eastAsia="ＭＳ ゴシック" w:hAnsi="ＭＳ ゴシック" w:hint="eastAsia"/>
          <w:b/>
          <w:bCs/>
        </w:rPr>
        <w:t>svy</w:t>
      </w:r>
      <w:proofErr w:type="spellEnd"/>
      <w:proofErr w:type="gramEnd"/>
      <w:r>
        <w:rPr>
          <w:rFonts w:ascii="ＭＳ ゴシック" w:eastAsia="ＭＳ ゴシック" w:hAnsi="ＭＳ ゴシック" w:hint="eastAsia"/>
          <w:b/>
          <w:bCs/>
        </w:rPr>
        <w:t xml:space="preserve">: </w:t>
      </w:r>
      <w:proofErr w:type="spellStart"/>
      <w:r>
        <w:rPr>
          <w:rFonts w:ascii="ＭＳ ゴシック" w:eastAsia="ＭＳ ゴシック" w:hAnsi="ＭＳ ゴシック" w:hint="eastAsia"/>
          <w:b/>
          <w:bCs/>
        </w:rPr>
        <w:t>ologit</w:t>
      </w:r>
      <w:proofErr w:type="spellEnd"/>
      <w:r>
        <w:rPr>
          <w:rFonts w:ascii="ＭＳ ゴシック" w:eastAsia="ＭＳ ゴシック" w:hAnsi="ＭＳ ゴシック" w:hint="eastAsia"/>
          <w:b/>
          <w:bCs/>
        </w:rPr>
        <w:t>および</w:t>
      </w:r>
      <w:proofErr w:type="spellStart"/>
      <w:r>
        <w:rPr>
          <w:rFonts w:ascii="ＭＳ ゴシック" w:eastAsia="ＭＳ ゴシック" w:hAnsi="ＭＳ ゴシック" w:hint="eastAsia"/>
          <w:b/>
          <w:bCs/>
        </w:rPr>
        <w:t>svy</w:t>
      </w:r>
      <w:proofErr w:type="spellEnd"/>
      <w:r>
        <w:rPr>
          <w:rFonts w:ascii="ＭＳ ゴシック" w:eastAsia="ＭＳ ゴシック" w:hAnsi="ＭＳ ゴシック" w:hint="eastAsia"/>
          <w:b/>
          <w:bCs/>
        </w:rPr>
        <w:t xml:space="preserve">: </w:t>
      </w:r>
      <w:proofErr w:type="spellStart"/>
      <w:r>
        <w:rPr>
          <w:rFonts w:ascii="ＭＳ ゴシック" w:eastAsia="ＭＳ ゴシック" w:hAnsi="ＭＳ ゴシック" w:hint="eastAsia"/>
          <w:b/>
          <w:bCs/>
        </w:rPr>
        <w:t>oprobit</w:t>
      </w:r>
      <w:proofErr w:type="spellEnd"/>
    </w:p>
    <w:p w:rsidR="00B96A58" w:rsidRDefault="00B96A58" w:rsidP="00B96A58">
      <w:pPr>
        <w:rPr>
          <w:rFonts w:ascii="ＭＳ ゴシック" w:eastAsia="ＭＳ ゴシック" w:hAnsi="ＭＳ ゴシック"/>
          <w:b/>
          <w:bCs/>
        </w:rPr>
      </w:pPr>
      <w:r>
        <w:rPr>
          <w:rFonts w:ascii="ＭＳ ゴシック" w:eastAsia="ＭＳ ゴシック" w:hAnsi="ＭＳ ゴシック" w:hint="eastAsia"/>
          <w:b/>
          <w:bCs/>
        </w:rPr>
        <w:tab/>
      </w:r>
      <w:proofErr w:type="spellStart"/>
      <w:proofErr w:type="gramStart"/>
      <w:r>
        <w:rPr>
          <w:rFonts w:ascii="ＭＳ ゴシック" w:eastAsia="ＭＳ ゴシック" w:hAnsi="ＭＳ ゴシック" w:hint="eastAsia"/>
          <w:b/>
          <w:bCs/>
        </w:rPr>
        <w:t>svy</w:t>
      </w:r>
      <w:proofErr w:type="spellEnd"/>
      <w:proofErr w:type="gramEnd"/>
      <w:r>
        <w:rPr>
          <w:rFonts w:ascii="ＭＳ ゴシック" w:eastAsia="ＭＳ ゴシック" w:hAnsi="ＭＳ ゴシック" w:hint="eastAsia"/>
          <w:b/>
          <w:bCs/>
        </w:rPr>
        <w:t xml:space="preserve">: </w:t>
      </w:r>
      <w:proofErr w:type="spellStart"/>
      <w:r>
        <w:rPr>
          <w:rFonts w:ascii="ＭＳ ゴシック" w:eastAsia="ＭＳ ゴシック" w:hAnsi="ＭＳ ゴシック" w:hint="eastAsia"/>
          <w:b/>
          <w:bCs/>
        </w:rPr>
        <w:t>mlogit</w:t>
      </w:r>
      <w:proofErr w:type="spellEnd"/>
    </w:p>
    <w:p w:rsidR="00B96A58" w:rsidRDefault="00B96A58" w:rsidP="00B96A58">
      <w:pPr>
        <w:rPr>
          <w:rFonts w:ascii="ＭＳ ゴシック" w:eastAsia="ＭＳ ゴシック" w:hAnsi="ＭＳ ゴシック"/>
          <w:b/>
          <w:bCs/>
        </w:rPr>
      </w:pPr>
      <w:r>
        <w:rPr>
          <w:rFonts w:ascii="ＭＳ ゴシック" w:eastAsia="ＭＳ ゴシック" w:hAnsi="ＭＳ ゴシック" w:hint="eastAsia"/>
          <w:b/>
          <w:bCs/>
        </w:rPr>
        <w:tab/>
      </w:r>
      <w:proofErr w:type="spellStart"/>
      <w:proofErr w:type="gramStart"/>
      <w:r>
        <w:rPr>
          <w:rFonts w:ascii="ＭＳ ゴシック" w:eastAsia="ＭＳ ゴシック" w:hAnsi="ＭＳ ゴシック" w:hint="eastAsia"/>
          <w:b/>
          <w:bCs/>
        </w:rPr>
        <w:t>svy</w:t>
      </w:r>
      <w:proofErr w:type="spellEnd"/>
      <w:proofErr w:type="gramEnd"/>
      <w:r>
        <w:rPr>
          <w:rFonts w:ascii="ＭＳ ゴシック" w:eastAsia="ＭＳ ゴシック" w:hAnsi="ＭＳ ゴシック" w:hint="eastAsia"/>
          <w:b/>
          <w:bCs/>
        </w:rPr>
        <w:t xml:space="preserve">: </w:t>
      </w:r>
      <w:proofErr w:type="spellStart"/>
      <w:r>
        <w:rPr>
          <w:rFonts w:ascii="ＭＳ ゴシック" w:eastAsia="ＭＳ ゴシック" w:hAnsi="ＭＳ ゴシック" w:hint="eastAsia"/>
          <w:b/>
          <w:bCs/>
        </w:rPr>
        <w:t>poisson</w:t>
      </w:r>
      <w:proofErr w:type="spellEnd"/>
      <w:r>
        <w:rPr>
          <w:rFonts w:ascii="ＭＳ ゴシック" w:eastAsia="ＭＳ ゴシック" w:hAnsi="ＭＳ ゴシック" w:hint="eastAsia"/>
          <w:b/>
          <w:bCs/>
        </w:rPr>
        <w:t>,</w:t>
      </w:r>
    </w:p>
    <w:p w:rsidR="00B96A58" w:rsidRDefault="00B96A58" w:rsidP="00B96A58"/>
    <w:p w:rsidR="00B96A58" w:rsidRDefault="00B96A58" w:rsidP="00B96A58">
      <w:pPr>
        <w:ind w:firstLine="240"/>
      </w:pPr>
      <w:proofErr w:type="spellStart"/>
      <w:r>
        <w:rPr>
          <w:rFonts w:hint="eastAsia"/>
        </w:rPr>
        <w:t>svy</w:t>
      </w:r>
      <w:proofErr w:type="spellEnd"/>
      <w:r>
        <w:rPr>
          <w:rFonts w:hint="eastAsia"/>
        </w:rPr>
        <w:t>系統のコマンドは速いペースでupdateされており、これら以外にも多くのSTATAのコマンドが対応している。最初に述べたように歴史的な経緯からも日本語で読める書籍（実践的な本に）にはこの分野について解説した本は余り無い。英語で書かれた理論書ではない実践書としては</w:t>
      </w:r>
      <w:proofErr w:type="spellStart"/>
      <w:r>
        <w:rPr>
          <w:rFonts w:hint="eastAsia"/>
        </w:rPr>
        <w:t>Lehtonen</w:t>
      </w:r>
      <w:proofErr w:type="spellEnd"/>
      <w:r>
        <w:rPr>
          <w:rFonts w:hint="eastAsia"/>
        </w:rPr>
        <w:t xml:space="preserve"> &amp; </w:t>
      </w:r>
      <w:proofErr w:type="spellStart"/>
      <w:r>
        <w:rPr>
          <w:rFonts w:hint="eastAsia"/>
        </w:rPr>
        <w:t>Pahkinen</w:t>
      </w:r>
      <w:proofErr w:type="spellEnd"/>
      <w:r>
        <w:rPr>
          <w:rFonts w:hint="eastAsia"/>
        </w:rPr>
        <w:t xml:space="preserve">(2004)やLevy &amp; </w:t>
      </w:r>
      <w:proofErr w:type="spellStart"/>
      <w:r>
        <w:rPr>
          <w:rFonts w:hint="eastAsia"/>
        </w:rPr>
        <w:t>Lemeshow</w:t>
      </w:r>
      <w:proofErr w:type="spellEnd"/>
      <w:r>
        <w:rPr>
          <w:rFonts w:hint="eastAsia"/>
        </w:rPr>
        <w:t>,(1999)がある。読むには初等の統計の知識があったほうが良いであろう。</w:t>
      </w:r>
    </w:p>
    <w:p w:rsidR="00B96A58" w:rsidRDefault="00B96A58" w:rsidP="00B96A58">
      <w:pPr>
        <w:ind w:firstLine="240"/>
      </w:pPr>
    </w:p>
    <w:p w:rsidR="00B96A58" w:rsidRDefault="00B96A58" w:rsidP="00B96A58">
      <w:pPr>
        <w:rPr>
          <w:rFonts w:hAnsi="ＭＳ 明朝"/>
        </w:rPr>
      </w:pPr>
      <w:r>
        <w:rPr>
          <w:rFonts w:hAnsi="ＭＳ 明朝" w:hint="eastAsia"/>
        </w:rPr>
        <w:t>引用文献</w:t>
      </w:r>
    </w:p>
    <w:p w:rsidR="00B96A58" w:rsidRDefault="00B96A58" w:rsidP="00B96A58">
      <w:pPr>
        <w:pStyle w:val="NormalWeb"/>
        <w:rPr>
          <w:rFonts w:ascii="Courier New" w:hAnsi="Courier New" w:cs="Courier New"/>
          <w:sz w:val="21"/>
          <w:szCs w:val="21"/>
        </w:rPr>
      </w:pPr>
      <w:r>
        <w:rPr>
          <w:rFonts w:ascii="Courier New" w:eastAsia="ＭＳ ゴシック" w:hAnsi="Courier New" w:cs="Courier New"/>
          <w:sz w:val="21"/>
          <w:szCs w:val="21"/>
        </w:rPr>
        <w:t xml:space="preserve">Groves, R., Fowler, F., </w:t>
      </w:r>
      <w:proofErr w:type="spellStart"/>
      <w:r>
        <w:rPr>
          <w:rFonts w:ascii="Courier New" w:eastAsia="ＭＳ ゴシック" w:hAnsi="Courier New" w:cs="Courier New"/>
          <w:sz w:val="21"/>
          <w:szCs w:val="21"/>
        </w:rPr>
        <w:t>Couper</w:t>
      </w:r>
      <w:proofErr w:type="spellEnd"/>
      <w:r>
        <w:rPr>
          <w:rFonts w:ascii="Courier New" w:eastAsia="ＭＳ ゴシック" w:hAnsi="Courier New" w:cs="Courier New"/>
          <w:sz w:val="21"/>
          <w:szCs w:val="21"/>
        </w:rPr>
        <w:t xml:space="preserve">, M., </w:t>
      </w:r>
      <w:proofErr w:type="spellStart"/>
      <w:r>
        <w:rPr>
          <w:rFonts w:ascii="Courier New" w:eastAsia="ＭＳ ゴシック" w:hAnsi="Courier New" w:cs="Courier New"/>
          <w:sz w:val="21"/>
          <w:szCs w:val="21"/>
        </w:rPr>
        <w:t>Lepkowski</w:t>
      </w:r>
      <w:proofErr w:type="spellEnd"/>
      <w:r>
        <w:rPr>
          <w:rFonts w:ascii="Courier New" w:eastAsia="ＭＳ ゴシック" w:hAnsi="Courier New" w:cs="Courier New"/>
          <w:sz w:val="21"/>
          <w:szCs w:val="21"/>
        </w:rPr>
        <w:t xml:space="preserve">, J., Singer, E., &amp; </w:t>
      </w:r>
      <w:proofErr w:type="spellStart"/>
      <w:r>
        <w:rPr>
          <w:rFonts w:ascii="Courier New" w:eastAsia="ＭＳ ゴシック" w:hAnsi="Courier New" w:cs="Courier New"/>
          <w:sz w:val="21"/>
          <w:szCs w:val="21"/>
        </w:rPr>
        <w:t>Tourangeau</w:t>
      </w:r>
      <w:proofErr w:type="spellEnd"/>
      <w:r>
        <w:rPr>
          <w:rFonts w:ascii="Courier New" w:eastAsia="ＭＳ ゴシック" w:hAnsi="Courier New" w:cs="Courier New"/>
          <w:sz w:val="21"/>
          <w:szCs w:val="21"/>
        </w:rPr>
        <w:t>, R</w:t>
      </w:r>
      <w:proofErr w:type="gramStart"/>
      <w:r>
        <w:rPr>
          <w:rFonts w:ascii="Courier New" w:eastAsia="ＭＳ ゴシック" w:hAnsi="Courier New" w:cs="Courier New"/>
          <w:sz w:val="21"/>
          <w:szCs w:val="21"/>
        </w:rPr>
        <w:t>.(</w:t>
      </w:r>
      <w:proofErr w:type="gramEnd"/>
      <w:r>
        <w:rPr>
          <w:rFonts w:ascii="Courier New" w:eastAsia="ＭＳ ゴシック" w:hAnsi="Courier New" w:cs="Courier New"/>
          <w:sz w:val="21"/>
          <w:szCs w:val="21"/>
        </w:rPr>
        <w:t xml:space="preserve">2004) </w:t>
      </w:r>
      <w:r>
        <w:rPr>
          <w:rFonts w:ascii="Courier New" w:eastAsia="ＭＳ ゴシック" w:hAnsi="Courier New" w:cs="Courier New"/>
          <w:i/>
          <w:sz w:val="21"/>
          <w:szCs w:val="21"/>
        </w:rPr>
        <w:t>Survey Methodology,</w:t>
      </w:r>
      <w:r>
        <w:rPr>
          <w:rFonts w:ascii="Courier New" w:eastAsia="ＭＳ ゴシック" w:hAnsi="Courier New" w:cs="Courier New"/>
          <w:sz w:val="21"/>
          <w:szCs w:val="21"/>
        </w:rPr>
        <w:t xml:space="preserve"> </w:t>
      </w:r>
      <w:r>
        <w:rPr>
          <w:rFonts w:ascii="Courier New" w:hAnsi="Courier New" w:cs="Courier New"/>
          <w:sz w:val="21"/>
          <w:szCs w:val="21"/>
        </w:rPr>
        <w:t xml:space="preserve">New York. </w:t>
      </w:r>
      <w:proofErr w:type="gramStart"/>
      <w:r>
        <w:rPr>
          <w:rFonts w:ascii="Courier New" w:hAnsi="Courier New" w:cs="Courier New"/>
          <w:sz w:val="21"/>
          <w:szCs w:val="21"/>
        </w:rPr>
        <w:t>John Wiley &amp; Sons.</w:t>
      </w:r>
      <w:proofErr w:type="gramEnd"/>
    </w:p>
    <w:p w:rsidR="00B96A58" w:rsidRDefault="00B96A58" w:rsidP="00B96A58">
      <w:pPr>
        <w:pStyle w:val="NormalWeb"/>
        <w:rPr>
          <w:rFonts w:ascii="Courier New" w:hAnsi="Courier New" w:cs="Courier New"/>
          <w:sz w:val="21"/>
          <w:szCs w:val="21"/>
        </w:rPr>
      </w:pPr>
      <w:r>
        <w:rPr>
          <w:rFonts w:ascii="Courier New" w:eastAsia="ＭＳ ゴシック" w:hAnsi="Courier New" w:cs="Courier New"/>
          <w:sz w:val="21"/>
          <w:szCs w:val="21"/>
        </w:rPr>
        <w:t xml:space="preserve">Levy, P. &amp; </w:t>
      </w:r>
      <w:proofErr w:type="spellStart"/>
      <w:r>
        <w:rPr>
          <w:rFonts w:ascii="Courier New" w:eastAsia="ＭＳ ゴシック" w:hAnsi="Courier New" w:cs="Courier New"/>
          <w:sz w:val="21"/>
          <w:szCs w:val="21"/>
        </w:rPr>
        <w:t>Lemeshow</w:t>
      </w:r>
      <w:proofErr w:type="spellEnd"/>
      <w:r>
        <w:rPr>
          <w:rFonts w:ascii="Courier New" w:eastAsia="ＭＳ ゴシック" w:hAnsi="Courier New" w:cs="Courier New"/>
          <w:sz w:val="21"/>
          <w:szCs w:val="21"/>
        </w:rPr>
        <w:t xml:space="preserve">, S. (1999) </w:t>
      </w:r>
      <w:r>
        <w:rPr>
          <w:rFonts w:ascii="Courier New" w:eastAsia="ＭＳ ゴシック" w:hAnsi="Courier New" w:cs="Courier New"/>
          <w:i/>
          <w:sz w:val="21"/>
          <w:szCs w:val="21"/>
        </w:rPr>
        <w:t>Sampling of Populations</w:t>
      </w:r>
      <w:r>
        <w:rPr>
          <w:rFonts w:ascii="Courier New" w:eastAsia="ＭＳ ゴシック" w:hAnsi="Courier New" w:cs="Courier New"/>
          <w:sz w:val="21"/>
          <w:szCs w:val="21"/>
        </w:rPr>
        <w:t xml:space="preserve"> John Wiley &amp; “Sons, </w:t>
      </w:r>
      <w:proofErr w:type="spellStart"/>
      <w:proofErr w:type="gramStart"/>
      <w:r>
        <w:rPr>
          <w:rFonts w:ascii="Courier New" w:eastAsia="ＭＳ ゴシック" w:hAnsi="Courier New" w:cs="Courier New"/>
          <w:sz w:val="21"/>
          <w:szCs w:val="21"/>
        </w:rPr>
        <w:t>inc</w:t>
      </w:r>
      <w:proofErr w:type="spellEnd"/>
      <w:proofErr w:type="gramEnd"/>
      <w:r>
        <w:rPr>
          <w:rFonts w:ascii="Courier New" w:eastAsia="ＭＳ ゴシック" w:hAnsi="Courier New" w:cs="Courier New"/>
          <w:sz w:val="21"/>
          <w:szCs w:val="21"/>
        </w:rPr>
        <w:t xml:space="preserve"> Publication</w:t>
      </w:r>
      <w:r>
        <w:rPr>
          <w:rFonts w:ascii="Courier New" w:hAnsi="Courier New" w:cs="Courier New"/>
          <w:sz w:val="21"/>
          <w:szCs w:val="21"/>
        </w:rPr>
        <w:t> </w:t>
      </w:r>
    </w:p>
    <w:p w:rsidR="00B96A58" w:rsidRDefault="00B96A58" w:rsidP="00B96A58">
      <w:pPr>
        <w:pStyle w:val="NormalWeb"/>
        <w:rPr>
          <w:rFonts w:ascii="Courier New" w:hAnsi="Courier New" w:cs="Courier New"/>
          <w:sz w:val="21"/>
          <w:szCs w:val="21"/>
        </w:rPr>
      </w:pPr>
      <w:proofErr w:type="spellStart"/>
      <w:proofErr w:type="gramStart"/>
      <w:r>
        <w:rPr>
          <w:rFonts w:ascii="Courier New" w:hAnsi="Courier New" w:cs="Courier New"/>
          <w:sz w:val="21"/>
          <w:szCs w:val="21"/>
        </w:rPr>
        <w:t>Lehtonen</w:t>
      </w:r>
      <w:proofErr w:type="spellEnd"/>
      <w:r>
        <w:rPr>
          <w:rFonts w:ascii="Courier New" w:hAnsi="Courier New" w:cs="Courier New"/>
          <w:sz w:val="21"/>
          <w:szCs w:val="21"/>
        </w:rPr>
        <w:t xml:space="preserve">, R. &amp; </w:t>
      </w:r>
      <w:proofErr w:type="spellStart"/>
      <w:r>
        <w:rPr>
          <w:rFonts w:ascii="Courier New" w:hAnsi="Courier New" w:cs="Courier New"/>
          <w:sz w:val="21"/>
          <w:szCs w:val="21"/>
        </w:rPr>
        <w:t>Pahkinen</w:t>
      </w:r>
      <w:proofErr w:type="spellEnd"/>
      <w:r>
        <w:rPr>
          <w:rFonts w:ascii="Courier New" w:hAnsi="Courier New" w:cs="Courier New"/>
          <w:sz w:val="21"/>
          <w:szCs w:val="21"/>
        </w:rPr>
        <w:t xml:space="preserve">, E. (1994) </w:t>
      </w:r>
      <w:r>
        <w:rPr>
          <w:rFonts w:ascii="Courier New" w:hAnsi="Courier New" w:cs="Courier New"/>
          <w:i/>
          <w:sz w:val="21"/>
          <w:szCs w:val="21"/>
        </w:rPr>
        <w:t>Practical Methods for Design and Analysis of Complex Surveys</w:t>
      </w:r>
      <w:r>
        <w:rPr>
          <w:rFonts w:ascii="Courier New" w:hAnsi="Courier New" w:cs="Courier New"/>
          <w:sz w:val="21"/>
          <w:szCs w:val="21"/>
        </w:rPr>
        <w:t xml:space="preserve"> New York.</w:t>
      </w:r>
      <w:proofErr w:type="gramEnd"/>
      <w:r>
        <w:rPr>
          <w:rFonts w:ascii="Courier New" w:hAnsi="Courier New" w:cs="Courier New"/>
          <w:sz w:val="21"/>
          <w:szCs w:val="21"/>
        </w:rPr>
        <w:t xml:space="preserve"> </w:t>
      </w:r>
      <w:proofErr w:type="gramStart"/>
      <w:r>
        <w:rPr>
          <w:rFonts w:ascii="Courier New" w:hAnsi="Courier New" w:cs="Courier New"/>
          <w:sz w:val="21"/>
          <w:szCs w:val="21"/>
        </w:rPr>
        <w:t>John Wiley &amp; Sons.</w:t>
      </w:r>
      <w:proofErr w:type="gramEnd"/>
    </w:p>
    <w:p w:rsidR="00B96A58" w:rsidRDefault="00B96A58" w:rsidP="00B96A58">
      <w:pPr>
        <w:pStyle w:val="NormalWeb"/>
        <w:rPr>
          <w:rFonts w:ascii="Courier New" w:hAnsi="Courier New" w:cs="Courier New"/>
          <w:sz w:val="21"/>
          <w:szCs w:val="21"/>
        </w:rPr>
      </w:pPr>
      <w:r>
        <w:rPr>
          <w:rFonts w:ascii="Courier New" w:hAnsi="Courier New" w:cs="Courier New" w:hint="eastAsia"/>
          <w:sz w:val="21"/>
          <w:szCs w:val="21"/>
        </w:rPr>
        <w:t>放送世論調査所　サンプリング研究会</w:t>
      </w:r>
      <w:r>
        <w:rPr>
          <w:rFonts w:ascii="Courier New" w:hAnsi="Courier New" w:cs="Courier New"/>
          <w:sz w:val="21"/>
          <w:szCs w:val="21"/>
        </w:rPr>
        <w:t>(1971)</w:t>
      </w:r>
      <w:r>
        <w:rPr>
          <w:rFonts w:hint="eastAsia"/>
          <w:sz w:val="20"/>
          <w:szCs w:val="20"/>
        </w:rPr>
        <w:t xml:space="preserve"> 「サンプリングをめぐる諸問題６」文研月報 10, </w:t>
      </w:r>
      <w:r>
        <w:rPr>
          <w:rFonts w:ascii="Courier New" w:hAnsi="Courier New" w:cs="Courier New"/>
          <w:sz w:val="21"/>
          <w:szCs w:val="21"/>
        </w:rPr>
        <w:t>NHK</w:t>
      </w:r>
    </w:p>
    <w:p w:rsidR="00B96A58" w:rsidRDefault="00B96A58" w:rsidP="00B96A58">
      <w:pPr>
        <w:rPr>
          <w:rFonts w:ascii="Courier New" w:hAnsi="Courier New" w:cs="Courier New"/>
          <w:sz w:val="21"/>
          <w:szCs w:val="21"/>
        </w:rPr>
      </w:pPr>
      <w:r>
        <w:rPr>
          <w:rFonts w:ascii="Courier New" w:hAnsi="Courier New" w:cs="Courier New"/>
          <w:sz w:val="21"/>
          <w:szCs w:val="21"/>
        </w:rPr>
        <w:t xml:space="preserve">Deming, W. &amp; Stephan, F. (1940) “On a Least Squares Adjustment of a Sampled Frequency Table When the Expected Marginal Totals are Known” </w:t>
      </w:r>
      <w:r>
        <w:rPr>
          <w:rFonts w:ascii="Courier New" w:hAnsi="Courier New" w:cs="Courier New"/>
          <w:i/>
          <w:sz w:val="21"/>
          <w:szCs w:val="21"/>
        </w:rPr>
        <w:t>The Annals of Mathematical Statistics</w:t>
      </w:r>
      <w:r>
        <w:rPr>
          <w:rFonts w:ascii="Courier New" w:hAnsi="Courier New" w:cs="Courier New"/>
          <w:sz w:val="21"/>
          <w:szCs w:val="21"/>
        </w:rPr>
        <w:t xml:space="preserve">, Vol. 11, No. 4 , pp. 427-444  </w:t>
      </w:r>
    </w:p>
    <w:p w:rsidR="00B96A58" w:rsidRDefault="00B96A58" w:rsidP="00B96A58">
      <w:pPr>
        <w:rPr>
          <w:rFonts w:ascii="Courier New" w:hAnsi="Courier New" w:cs="Courier New"/>
          <w:sz w:val="21"/>
          <w:szCs w:val="21"/>
        </w:rPr>
      </w:pPr>
    </w:p>
    <w:p w:rsidR="00B96A58" w:rsidRDefault="00B96A58" w:rsidP="00B96A58">
      <w:pPr>
        <w:rPr>
          <w:rFonts w:ascii="Courier New" w:hAnsi="Courier New" w:cs="Courier New"/>
          <w:sz w:val="21"/>
          <w:szCs w:val="21"/>
        </w:rPr>
      </w:pPr>
      <w:proofErr w:type="spellStart"/>
      <w:r>
        <w:rPr>
          <w:rFonts w:ascii="Courier New" w:hAnsi="Courier New" w:cs="Courier New"/>
          <w:sz w:val="21"/>
          <w:szCs w:val="21"/>
        </w:rPr>
        <w:lastRenderedPageBreak/>
        <w:t>Neyman</w:t>
      </w:r>
      <w:proofErr w:type="spellEnd"/>
      <w:r>
        <w:rPr>
          <w:rFonts w:ascii="Courier New" w:hAnsi="Courier New" w:cs="Courier New"/>
          <w:sz w:val="21"/>
          <w:szCs w:val="21"/>
        </w:rPr>
        <w:t xml:space="preserve">, J. (1934) “On the Two Different Aspects of the Representative Method: The Method of Stratified Sampling and the Method of Purposive Selection” </w:t>
      </w:r>
      <w:r>
        <w:rPr>
          <w:rFonts w:ascii="Courier New" w:hAnsi="Courier New" w:cs="Courier New"/>
          <w:i/>
          <w:sz w:val="21"/>
          <w:szCs w:val="21"/>
        </w:rPr>
        <w:t>Journal of the Royal Statistical Society</w:t>
      </w:r>
      <w:r>
        <w:rPr>
          <w:rFonts w:ascii="Courier New" w:hAnsi="Courier New" w:cs="Courier New"/>
          <w:sz w:val="21"/>
          <w:szCs w:val="21"/>
        </w:rPr>
        <w:t>, Vol. 97, No. 4, pp. 558-625</w:t>
      </w:r>
    </w:p>
    <w:p w:rsidR="00B96A58" w:rsidRDefault="00B96A58" w:rsidP="00B96A58">
      <w:pPr>
        <w:rPr>
          <w:rFonts w:ascii="Courier New" w:hAnsi="Courier New" w:cs="Courier New"/>
          <w:sz w:val="21"/>
          <w:szCs w:val="21"/>
        </w:rPr>
      </w:pPr>
    </w:p>
    <w:p w:rsidR="00B96A58" w:rsidRDefault="00B96A58" w:rsidP="00B96A58">
      <w:pPr>
        <w:rPr>
          <w:rFonts w:ascii="Courier New" w:hAnsi="Courier New" w:cs="Courier New"/>
          <w:sz w:val="21"/>
          <w:szCs w:val="21"/>
        </w:rPr>
      </w:pPr>
      <w:proofErr w:type="gramStart"/>
      <w:r>
        <w:rPr>
          <w:rFonts w:ascii="Courier New" w:hAnsi="Courier New" w:cs="Courier New"/>
          <w:sz w:val="21"/>
          <w:szCs w:val="21"/>
        </w:rPr>
        <w:t xml:space="preserve">William, C. (1977) </w:t>
      </w:r>
      <w:r>
        <w:rPr>
          <w:rFonts w:ascii="Courier New" w:hAnsi="Courier New" w:cs="Courier New"/>
          <w:i/>
          <w:sz w:val="21"/>
          <w:szCs w:val="21"/>
        </w:rPr>
        <w:t>Sampling techniques,</w:t>
      </w:r>
      <w:r>
        <w:rPr>
          <w:rFonts w:ascii="Courier New" w:hAnsi="Courier New" w:cs="Courier New"/>
          <w:sz w:val="21"/>
          <w:szCs w:val="21"/>
        </w:rPr>
        <w:t xml:space="preserve"> New York.</w:t>
      </w:r>
      <w:proofErr w:type="gramEnd"/>
      <w:r>
        <w:rPr>
          <w:rFonts w:ascii="Courier New" w:hAnsi="Courier New" w:cs="Courier New"/>
          <w:sz w:val="21"/>
          <w:szCs w:val="21"/>
        </w:rPr>
        <w:t xml:space="preserve"> </w:t>
      </w:r>
      <w:proofErr w:type="gramStart"/>
      <w:r>
        <w:rPr>
          <w:rFonts w:ascii="Courier New" w:hAnsi="Courier New" w:cs="Courier New"/>
          <w:sz w:val="21"/>
          <w:szCs w:val="21"/>
        </w:rPr>
        <w:t>John Wiley &amp; Sons.</w:t>
      </w:r>
      <w:proofErr w:type="gramEnd"/>
    </w:p>
    <w:p w:rsidR="00B96A58" w:rsidRDefault="00B96A58" w:rsidP="00B96A58">
      <w:pPr>
        <w:rPr>
          <w:rFonts w:ascii="Courier New" w:hAnsi="Courier New" w:cs="Courier New"/>
          <w:sz w:val="21"/>
          <w:szCs w:val="21"/>
        </w:rPr>
      </w:pPr>
    </w:p>
    <w:p w:rsidR="00B96A58" w:rsidRDefault="00B96A58" w:rsidP="00B96A58">
      <w:pPr>
        <w:rPr>
          <w:rFonts w:ascii="Courier New" w:hAnsi="Courier New" w:cs="Courier New"/>
          <w:sz w:val="21"/>
          <w:szCs w:val="21"/>
        </w:rPr>
      </w:pPr>
      <w:r>
        <w:rPr>
          <w:rFonts w:ascii="Courier New" w:hAnsi="Courier New" w:cs="Courier New"/>
          <w:sz w:val="21"/>
          <w:szCs w:val="21"/>
        </w:rPr>
        <w:t xml:space="preserve">Kish, L. (1965) </w:t>
      </w:r>
      <w:r>
        <w:rPr>
          <w:rFonts w:ascii="Courier New" w:hAnsi="Courier New" w:cs="Courier New"/>
          <w:i/>
          <w:sz w:val="21"/>
          <w:szCs w:val="21"/>
        </w:rPr>
        <w:t>Survey Sampling</w:t>
      </w:r>
      <w:r>
        <w:rPr>
          <w:rFonts w:ascii="Courier New" w:hAnsi="Courier New" w:cs="Courier New"/>
          <w:sz w:val="21"/>
          <w:szCs w:val="21"/>
        </w:rPr>
        <w:t xml:space="preserve">, New York. </w:t>
      </w:r>
      <w:proofErr w:type="gramStart"/>
      <w:r>
        <w:rPr>
          <w:rFonts w:ascii="Courier New" w:hAnsi="Courier New" w:cs="Courier New"/>
          <w:sz w:val="21"/>
          <w:szCs w:val="21"/>
        </w:rPr>
        <w:t>John Wiley &amp; Sons.</w:t>
      </w:r>
      <w:proofErr w:type="gramEnd"/>
      <w:r>
        <w:rPr>
          <w:rFonts w:ascii="Courier New" w:hAnsi="Courier New" w:cs="Courier New"/>
          <w:sz w:val="21"/>
          <w:szCs w:val="21"/>
        </w:rPr>
        <w:t xml:space="preserve"> </w:t>
      </w:r>
    </w:p>
    <w:p w:rsidR="00B96A58" w:rsidRDefault="00B96A58" w:rsidP="00B96A58"/>
    <w:p w:rsidR="00B96A58" w:rsidRDefault="00B96A58" w:rsidP="00B96A58"/>
    <w:p w:rsidR="00B96A58" w:rsidRDefault="00B96A58" w:rsidP="00B96A58"/>
    <w:p w:rsidR="00B96A58" w:rsidRDefault="00B96A58" w:rsidP="00B96A58"/>
    <w:p w:rsidR="00806A92" w:rsidRDefault="00626DF6"/>
    <w:sectPr w:rsidR="00806A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shiguro" w:date="2012-10-13T17:26:00Z" w:initials="I">
    <w:p w:rsidR="00B96A58" w:rsidRDefault="00B96A58" w:rsidP="00B96A58">
      <w:pPr>
        <w:pStyle w:val="CommentText"/>
      </w:pPr>
      <w:r>
        <w:rPr>
          <w:rStyle w:val="CommentReference"/>
        </w:rPr>
        <w:annotationRef/>
      </w:r>
      <w:r>
        <w:rPr>
          <w:rFonts w:hint="eastAsia"/>
        </w:rPr>
        <w:t>この章だけ、理論的な説明が多いけれど、これをきちんと紹介した日本語の書物はあまりないから、あえてこれでいこうかね。「はじめに」のところで、この章だけ異質だということはきちんと書こう。残りの章共々、「そのようにした意図」とともに。</w:t>
      </w:r>
    </w:p>
  </w:comment>
  <w:comment w:id="21" w:author="Ishiguro" w:date="2012-10-13T17:26:00Z" w:initials="I">
    <w:p w:rsidR="00B96A58" w:rsidRDefault="00B96A58" w:rsidP="00B96A58">
      <w:pPr>
        <w:pStyle w:val="CommentText"/>
      </w:pPr>
      <w:r>
        <w:rPr>
          <w:rStyle w:val="CommentReference"/>
        </w:rPr>
        <w:annotationRef/>
      </w:r>
      <w:r>
        <w:rPr>
          <w:rFonts w:hint="eastAsia"/>
        </w:rPr>
        <w:t>等しくなくてもよいのかね？　④があるからいいのか。</w:t>
      </w:r>
    </w:p>
  </w:comment>
  <w:comment w:id="22" w:author="Ishiguro" w:date="2012-10-13T17:26:00Z" w:initials="I">
    <w:p w:rsidR="00B96A58" w:rsidRDefault="00B96A58" w:rsidP="00B96A58">
      <w:pPr>
        <w:pStyle w:val="CommentText"/>
      </w:pPr>
      <w:r>
        <w:rPr>
          <w:rStyle w:val="CommentReference"/>
        </w:rPr>
        <w:annotationRef/>
      </w:r>
      <w:r>
        <w:rPr>
          <w:rFonts w:hint="eastAsia"/>
        </w:rPr>
        <w:t>これって、①の「すべての個体にゼロでない抽出確率を付与し」というところと同義ではないかの？</w:t>
      </w:r>
    </w:p>
    <w:p w:rsidR="00B96A58" w:rsidRDefault="00B96A58" w:rsidP="00B96A58">
      <w:pPr>
        <w:pStyle w:val="CommentText"/>
      </w:pPr>
      <w:r>
        <w:rPr>
          <w:rFonts w:hint="eastAsia"/>
        </w:rPr>
        <w:t xml:space="preserve"> 　それとも、「①によってこの状態を担保し」という意味だろうか。</w:t>
      </w:r>
    </w:p>
  </w:comment>
  <w:comment w:id="23" w:author="Masa Aida" w:date="2012-10-13T17:26:00Z" w:initials="I">
    <w:p w:rsidR="00B96A58" w:rsidRDefault="00B96A58" w:rsidP="00B96A58">
      <w:pPr>
        <w:pStyle w:val="CommentText"/>
      </w:pPr>
      <w:r>
        <w:rPr>
          <w:rStyle w:val="CommentReference"/>
        </w:rPr>
        <w:annotationRef/>
      </w:r>
      <w:r>
        <w:rPr>
          <w:rFonts w:hint="eastAsia"/>
        </w:rPr>
        <w:t>2番が成立する条件として1番が必要ということです。</w:t>
      </w:r>
    </w:p>
  </w:comment>
  <w:comment w:id="26" w:author="Ishiguro" w:date="2012-10-13T17:26:00Z" w:initials="I">
    <w:p w:rsidR="002B5B67" w:rsidRDefault="002B5B67" w:rsidP="00B96A58">
      <w:pPr>
        <w:pStyle w:val="CommentText"/>
      </w:pPr>
      <w:r>
        <w:rPr>
          <w:rStyle w:val="CommentReference"/>
        </w:rPr>
        <w:annotationRef/>
      </w:r>
      <w:r>
        <w:rPr>
          <w:rFonts w:hint="eastAsia"/>
        </w:rPr>
        <w:t>母集団の既知の属性？</w:t>
      </w:r>
    </w:p>
  </w:comment>
  <w:comment w:id="27" w:author="Masa Aida" w:date="2012-10-13T17:26:00Z" w:initials="I">
    <w:p w:rsidR="00B96A58" w:rsidRDefault="00B96A58" w:rsidP="00B96A58">
      <w:pPr>
        <w:pStyle w:val="CommentText"/>
      </w:pPr>
      <w:r>
        <w:rPr>
          <w:rStyle w:val="CommentReference"/>
        </w:rPr>
        <w:annotationRef/>
      </w:r>
      <w:r>
        <w:rPr>
          <w:rFonts w:hint="eastAsia"/>
        </w:rPr>
        <w:t>我ながら抽象的な表現が多いですな</w:t>
      </w:r>
    </w:p>
  </w:comment>
  <w:comment w:id="42" w:author="Ishiguro" w:date="2012-10-13T17:26:00Z" w:initials="I">
    <w:p w:rsidR="00B96A58" w:rsidRDefault="00B96A58" w:rsidP="00B96A58">
      <w:pPr>
        <w:pStyle w:val="CommentText"/>
      </w:pPr>
      <w:r>
        <w:rPr>
          <w:rStyle w:val="CommentReference"/>
        </w:rPr>
        <w:annotationRef/>
      </w:r>
      <w:r>
        <w:rPr>
          <w:rFonts w:hint="eastAsia"/>
        </w:rPr>
        <w:t>見えるように本文中に乗せたほうがいいだろうね。</w:t>
      </w:r>
    </w:p>
  </w:comment>
  <w:comment w:id="43" w:author="Ishiguro" w:date="2012-10-13T17:26:00Z" w:initials="I">
    <w:p w:rsidR="00B96A58" w:rsidRDefault="00B96A58" w:rsidP="00B96A58">
      <w:pPr>
        <w:pStyle w:val="CommentText"/>
      </w:pPr>
      <w:r>
        <w:rPr>
          <w:rStyle w:val="CommentReference"/>
        </w:rPr>
        <w:annotationRef/>
      </w:r>
      <w:r>
        <w:rPr>
          <w:rFonts w:hint="eastAsia"/>
        </w:rPr>
        <w:t>全部書き下さないと、わからない人も出てくる。こういう類推の要求は、初心者には酷。</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DF6" w:rsidRDefault="00626DF6" w:rsidP="00B96A58">
      <w:r>
        <w:separator/>
      </w:r>
    </w:p>
  </w:endnote>
  <w:endnote w:type="continuationSeparator" w:id="0">
    <w:p w:rsidR="00626DF6" w:rsidRDefault="00626DF6" w:rsidP="00B96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ＭＳ ゴシック">
    <w:altName w:val="MS Gothic"/>
    <w:panose1 w:val="020B0609070205080204"/>
    <w:charset w:val="80"/>
    <w:family w:val="modern"/>
    <w:pitch w:val="fixed"/>
    <w:sig w:usb0="A00002BF" w:usb1="68C7FCFB" w:usb2="00000010" w:usb3="00000000" w:csb0="0002009F" w:csb1="00000000"/>
  </w:font>
  <w:font w:name="MS UI Gothic">
    <w:panose1 w:val="020B0600070205080204"/>
    <w:charset w:val="80"/>
    <w:family w:val="modern"/>
    <w:pitch w:val="variable"/>
    <w:sig w:usb0="A00002BF" w:usb1="68C7FCFB" w:usb2="00000010" w:usb3="00000000" w:csb0="0002009F" w:csb1="00000000"/>
  </w:font>
  <w:font w:name="System">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DF6" w:rsidRDefault="00626DF6" w:rsidP="00B96A58">
      <w:r>
        <w:separator/>
      </w:r>
    </w:p>
  </w:footnote>
  <w:footnote w:type="continuationSeparator" w:id="0">
    <w:p w:rsidR="00626DF6" w:rsidRDefault="00626DF6" w:rsidP="00B96A58">
      <w:r>
        <w:continuationSeparator/>
      </w:r>
    </w:p>
  </w:footnote>
  <w:footnote w:id="1">
    <w:p w:rsidR="00B96A58" w:rsidRDefault="00B96A58" w:rsidP="00B96A58">
      <w:pPr>
        <w:pStyle w:val="FootnoteText"/>
      </w:pPr>
      <w:r>
        <w:rPr>
          <w:rStyle w:val="FootnoteReference"/>
        </w:rPr>
        <w:footnoteRef/>
      </w:r>
      <w:r>
        <w:rPr>
          <w:rFonts w:hint="eastAsia"/>
        </w:rPr>
        <w:t xml:space="preserve"> 一般に電話調査やエリア・サンプリングでは、電話・訪問先の家庭で１人の回答者をランダムに選ぶが、その際に家庭の構成員の人数は一定でないために、世帯人数の小さい家庭の構成員ほど選ばれる確率が高くなり、世帯人数が多い家庭の構成員ほど選ばれる確率が小さくなるという現象が起きる。このような状況に対応するためには、サンプリング・ウェイトをつくりそれを用いた分析をすることで、偏りのない分析が可能になる。</w:t>
      </w:r>
    </w:p>
  </w:footnote>
  <w:footnote w:id="2">
    <w:p w:rsidR="00B97F97" w:rsidRPr="00B97F97" w:rsidRDefault="00B97F97">
      <w:pPr>
        <w:pStyle w:val="FootnoteText"/>
      </w:pPr>
      <w:ins w:id="8" w:author="Masahiko Aida" w:date="2012-10-14T12:50:00Z">
        <w:r>
          <w:rPr>
            <w:rStyle w:val="FootnoteReference"/>
          </w:rPr>
          <w:footnoteRef/>
        </w:r>
        <w:r>
          <w:rPr>
            <w:rFonts w:hint="eastAsia"/>
          </w:rPr>
          <w:t>電話調査の回収率の計算方法</w:t>
        </w:r>
      </w:ins>
      <w:ins w:id="9" w:author="Masahiko Aida" w:date="2012-10-14T12:51:00Z">
        <w:r>
          <w:rPr>
            <w:rFonts w:hint="eastAsia"/>
          </w:rPr>
          <w:t>の定義は</w:t>
        </w:r>
      </w:ins>
      <w:ins w:id="10" w:author="Masahiko Aida" w:date="2012-10-14T12:50:00Z">
        <w:r>
          <w:rPr>
            <w:rFonts w:hint="eastAsia"/>
          </w:rPr>
          <w:t>米国世論調査協会（AAPOR）による</w:t>
        </w:r>
        <w:r>
          <w:t>RR3</w:t>
        </w:r>
      </w:ins>
    </w:p>
  </w:footnote>
  <w:footnote w:id="3">
    <w:p w:rsidR="007F2D72" w:rsidRPr="00B97F97" w:rsidRDefault="007F2D72">
      <w:pPr>
        <w:pStyle w:val="FootnoteText"/>
      </w:pPr>
      <w:ins w:id="16" w:author="Masahiko Aida" w:date="2012-10-14T12:46:00Z">
        <w:r>
          <w:rPr>
            <w:rStyle w:val="FootnoteReference"/>
          </w:rPr>
          <w:footnoteRef/>
        </w:r>
        <w:r>
          <w:t xml:space="preserve"> </w:t>
        </w:r>
        <w:r>
          <w:fldChar w:fldCharType="begin"/>
        </w:r>
        <w:r>
          <w:instrText xml:space="preserve"> HYPERLINK "http://www.people-press.org/2012/05/15/assessing-the-representativeness-of-public-opinion-surveys/" </w:instrText>
        </w:r>
        <w:r>
          <w:fldChar w:fldCharType="separate"/>
        </w:r>
        <w:r>
          <w:rPr>
            <w:rStyle w:val="Hyperlink"/>
          </w:rPr>
          <w:t>http://www.people-press.org/2012/05/15/assessing-the-representativeness-of-public-opinion-surveys/</w:t>
        </w:r>
        <w:r>
          <w:fldChar w:fldCharType="end"/>
        </w:r>
      </w:ins>
    </w:p>
  </w:footnote>
  <w:footnote w:id="4">
    <w:p w:rsidR="002B5B67" w:rsidRPr="002B5B67" w:rsidRDefault="002B5B67">
      <w:pPr>
        <w:pStyle w:val="FootnoteText"/>
        <w:rPr>
          <w:rFonts w:hint="eastAsia"/>
        </w:rPr>
      </w:pPr>
    </w:p>
  </w:footnote>
  <w:footnote w:id="5">
    <w:p w:rsidR="00B96A58" w:rsidRDefault="00B96A58" w:rsidP="00B96A58">
      <w:pPr>
        <w:pStyle w:val="FootnoteText"/>
      </w:pPr>
      <w:del w:id="35" w:author="Masahiko Aida" w:date="2012-10-14T22:48:00Z">
        <w:r w:rsidDel="00032539">
          <w:rPr>
            <w:rStyle w:val="FootnoteReference"/>
          </w:rPr>
          <w:footnoteRef/>
        </w:r>
        <w:r w:rsidDel="00032539">
          <w:rPr>
            <w:rFonts w:hint="eastAsia"/>
          </w:rPr>
          <w:delText xml:space="preserve"> これはすなわち、</w:delText>
        </w:r>
      </w:del>
      <w:del w:id="36" w:author="Masahiko Aida" w:date="2012-10-14T22:47:00Z">
        <w:r w:rsidDel="00EF4365">
          <w:rPr>
            <w:rFonts w:hint="eastAsia"/>
          </w:rPr>
          <w:delText>ノンレスポンス・ウェイト</w:delText>
        </w:r>
      </w:del>
      <w:del w:id="37" w:author="Masahiko Aida" w:date="2012-10-14T22:48:00Z">
        <w:r w:rsidDel="00032539">
          <w:rPr>
            <w:rFonts w:hint="eastAsia"/>
          </w:rPr>
          <w:delText>を用いて分析を行えば２と３の両方の誤差に一度に対応できることを意味する。</w:delText>
        </w:r>
      </w:del>
    </w:p>
  </w:footnote>
  <w:footnote w:id="6">
    <w:p w:rsidR="00B96A58" w:rsidRDefault="00B96A58" w:rsidP="00B96A58">
      <w:pPr>
        <w:pStyle w:val="FootnoteText"/>
      </w:pPr>
      <w:r>
        <w:rPr>
          <w:rStyle w:val="FootnoteReference"/>
        </w:rPr>
        <w:footnoteRef/>
      </w:r>
      <w:r>
        <w:rPr>
          <w:rFonts w:hint="eastAsia"/>
        </w:rPr>
        <w:t xml:space="preserve"> </w:t>
      </w:r>
      <w:r>
        <w:rPr>
          <w:rFonts w:hint="eastAsia"/>
        </w:rPr>
        <w:t>「作成する」と書いたが、</w:t>
      </w:r>
      <w:r>
        <w:rPr>
          <w:rFonts w:ascii="ＭＳ ゴシック" w:eastAsia="ＭＳ ゴシック" w:hAnsi="ＭＳ ゴシック" w:hint="eastAsia"/>
        </w:rPr>
        <w:t>generate</w:t>
      </w:r>
      <w:r>
        <w:rPr>
          <w:rFonts w:hint="eastAsia"/>
        </w:rPr>
        <w:t>コマンドより</w:t>
      </w:r>
      <w:r>
        <w:rPr>
          <w:rFonts w:ascii="ＭＳ ゴシック" w:eastAsia="ＭＳ ゴシック" w:hAnsi="ＭＳ ゴシック" w:hint="eastAsia"/>
        </w:rPr>
        <w:t>replace</w:t>
      </w:r>
      <w:r>
        <w:rPr>
          <w:rFonts w:hint="eastAsia"/>
        </w:rPr>
        <w:t>コマンドに近い。今ある変数をウェイト変数に置き換えると言ったほうがよいだろう。</w:t>
      </w:r>
    </w:p>
  </w:footnote>
  <w:footnote w:id="7">
    <w:p w:rsidR="00B96A58" w:rsidRDefault="00B96A58" w:rsidP="00B96A58">
      <w:pPr>
        <w:pStyle w:val="FootnoteText"/>
      </w:pPr>
      <w:r>
        <w:rPr>
          <w:rStyle w:val="FootnoteReference"/>
        </w:rPr>
        <w:footnoteRef/>
      </w:r>
      <w:r>
        <w:rPr>
          <w:rFonts w:hint="eastAsia"/>
        </w:rPr>
        <w:t>抽出地点内の相関が非常に高い場合（極端な例として郵便番号の分布を調べた場合）町村内の郵便番号にはあまり変動が無いので実質的な標本数は1445ではなく、町村部の147に近くなり、分散の推定値もn=147として計算した場合にほぼ等しくなる。一方で町村内における相関がほとんど無い場合、もしくは負の相関である場合（近隣に住んでいるほど属性や回答が似通っていない傾向がある場合）は、実質的な標本数は単純無作為抽出と同じになる場合やそれを上回る効率を持つ場合も理論的には存在するが、通常はあまりそういうことはない。詳しくはKishによるdesign effectの議論を参照の事。</w:t>
      </w:r>
    </w:p>
  </w:footnote>
  <w:footnote w:id="8">
    <w:p w:rsidR="00B96A58" w:rsidRDefault="00B96A58" w:rsidP="00B96A58">
      <w:pPr>
        <w:pStyle w:val="FootnoteText"/>
      </w:pPr>
      <w:r>
        <w:rPr>
          <w:rStyle w:val="FootnoteReference"/>
        </w:rPr>
        <w:footnoteRef/>
      </w:r>
      <w:r>
        <w:rPr>
          <w:rFonts w:hint="eastAsia"/>
        </w:rPr>
        <w:t xml:space="preserve"> Stata10</w:t>
      </w:r>
      <w:r>
        <w:rPr>
          <w:rFonts w:hint="eastAsia"/>
        </w:rPr>
        <w:t>以降では</w:t>
      </w:r>
      <w:proofErr w:type="spellStart"/>
      <w:r>
        <w:rPr>
          <w:rFonts w:ascii="ＭＳ ゴシック" w:eastAsia="ＭＳ ゴシック" w:hAnsi="ＭＳ ゴシック" w:hint="eastAsia"/>
        </w:rPr>
        <w:t>singleunit</w:t>
      </w:r>
      <w:proofErr w:type="spellEnd"/>
      <w:r>
        <w:rPr>
          <w:rFonts w:hint="eastAsia"/>
        </w:rPr>
        <w:t>オプションを指定することで、層の中に１つしか抽出地点が無い場合の処理を自動化できるようになった。</w:t>
      </w:r>
      <w:r>
        <w:rPr>
          <w:rFonts w:hint="eastAsia"/>
        </w:rPr>
        <w:t>デフォルトではその様な抽出地点がある場合に</w:t>
      </w:r>
      <w:r>
        <w:rPr>
          <w:rFonts w:ascii="ＭＳ ゴシック" w:eastAsia="ＭＳ ゴシック" w:hAnsi="ＭＳ ゴシック" w:hint="eastAsia"/>
        </w:rPr>
        <w:t>survey</w:t>
      </w:r>
      <w:r>
        <w:rPr>
          <w:rFonts w:hint="eastAsia"/>
        </w:rPr>
        <w:t>コマンドは分散を計算せずに、分散の欄が空の出力を返す。その様な事態が生じた場合は、</w:t>
      </w:r>
      <w:proofErr w:type="spellStart"/>
      <w:r>
        <w:rPr>
          <w:rFonts w:ascii="ＭＳ ゴシック" w:eastAsia="ＭＳ ゴシック" w:hAnsi="ＭＳ ゴシック" w:hint="eastAsia"/>
        </w:rPr>
        <w:t>svy</w:t>
      </w:r>
      <w:proofErr w:type="spellEnd"/>
      <w:r>
        <w:rPr>
          <w:rFonts w:ascii="ＭＳ ゴシック" w:eastAsia="ＭＳ ゴシック" w:hAnsi="ＭＳ ゴシック" w:hint="eastAsia"/>
        </w:rPr>
        <w:t xml:space="preserve"> describe</w:t>
      </w:r>
      <w:r>
        <w:rPr>
          <w:rFonts w:hint="eastAsia"/>
        </w:rPr>
        <w:t>コマンドで問題となっている層を調べて層を併合するか、オプションを指定することでその手間を省くことが出来る。ただし、どのオプションにも一長一短があり特に１つのオプションが勧められるわけではない。</w:t>
      </w:r>
    </w:p>
  </w:footnote>
  <w:footnote w:id="9">
    <w:p w:rsidR="00B96A58" w:rsidRDefault="00B96A58" w:rsidP="00B96A58">
      <w:pPr>
        <w:pStyle w:val="FootnoteText"/>
      </w:pPr>
      <w:r>
        <w:rPr>
          <w:rStyle w:val="FootnoteReference"/>
        </w:rPr>
        <w:footnoteRef/>
      </w:r>
      <w:r>
        <w:rPr>
          <w:rFonts w:hint="eastAsia"/>
        </w:rPr>
        <w:t xml:space="preserve"> </w:t>
      </w:r>
      <w:proofErr w:type="gramStart"/>
      <w:r>
        <w:rPr>
          <w:rFonts w:hint="eastAsia"/>
        </w:rPr>
        <w:t>recodeの際に2/7=</w:t>
      </w:r>
      <w:proofErr w:type="gramEnd"/>
      <w:r>
        <w:rPr>
          <w:rFonts w:hint="eastAsia"/>
        </w:rPr>
        <w:t>0とすることは 1 = 0 2=0 3=0 4=0 5=0 6=0 7=0 とすることに等しい。２行下の1/3=1、4/5=0も同様である。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1DB1"/>
    <w:multiLevelType w:val="hybridMultilevel"/>
    <w:tmpl w:val="67360D30"/>
    <w:lvl w:ilvl="0" w:tplc="0409000F">
      <w:start w:val="1"/>
      <w:numFmt w:val="decimal"/>
      <w:lvlText w:val="%1."/>
      <w:lvlJc w:val="left"/>
      <w:pPr>
        <w:tabs>
          <w:tab w:val="num" w:pos="960"/>
        </w:tabs>
        <w:ind w:left="960" w:hanging="360"/>
      </w:p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400"/>
        </w:tabs>
        <w:ind w:left="2400" w:hanging="180"/>
      </w:pPr>
    </w:lvl>
    <w:lvl w:ilvl="3" w:tplc="0409000F">
      <w:start w:val="1"/>
      <w:numFmt w:val="decimal"/>
      <w:lvlText w:val="%4."/>
      <w:lvlJc w:val="left"/>
      <w:pPr>
        <w:tabs>
          <w:tab w:val="num" w:pos="3120"/>
        </w:tabs>
        <w:ind w:left="3120" w:hanging="360"/>
      </w:pPr>
    </w:lvl>
    <w:lvl w:ilvl="4" w:tplc="04090019">
      <w:start w:val="1"/>
      <w:numFmt w:val="lowerLetter"/>
      <w:lvlText w:val="%5."/>
      <w:lvlJc w:val="left"/>
      <w:pPr>
        <w:tabs>
          <w:tab w:val="num" w:pos="3840"/>
        </w:tabs>
        <w:ind w:left="3840" w:hanging="360"/>
      </w:pPr>
    </w:lvl>
    <w:lvl w:ilvl="5" w:tplc="0409001B">
      <w:start w:val="1"/>
      <w:numFmt w:val="lowerRoman"/>
      <w:lvlText w:val="%6."/>
      <w:lvlJc w:val="right"/>
      <w:pPr>
        <w:tabs>
          <w:tab w:val="num" w:pos="4560"/>
        </w:tabs>
        <w:ind w:left="4560" w:hanging="180"/>
      </w:pPr>
    </w:lvl>
    <w:lvl w:ilvl="6" w:tplc="0409000F">
      <w:start w:val="1"/>
      <w:numFmt w:val="decimal"/>
      <w:lvlText w:val="%7."/>
      <w:lvlJc w:val="left"/>
      <w:pPr>
        <w:tabs>
          <w:tab w:val="num" w:pos="5280"/>
        </w:tabs>
        <w:ind w:left="5280" w:hanging="360"/>
      </w:pPr>
    </w:lvl>
    <w:lvl w:ilvl="7" w:tplc="04090019">
      <w:start w:val="1"/>
      <w:numFmt w:val="lowerLetter"/>
      <w:lvlText w:val="%8."/>
      <w:lvlJc w:val="left"/>
      <w:pPr>
        <w:tabs>
          <w:tab w:val="num" w:pos="6000"/>
        </w:tabs>
        <w:ind w:left="6000" w:hanging="360"/>
      </w:pPr>
    </w:lvl>
    <w:lvl w:ilvl="8" w:tplc="0409001B">
      <w:start w:val="1"/>
      <w:numFmt w:val="lowerRoman"/>
      <w:lvlText w:val="%9."/>
      <w:lvlJc w:val="right"/>
      <w:pPr>
        <w:tabs>
          <w:tab w:val="num" w:pos="6720"/>
        </w:tabs>
        <w:ind w:left="67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A58"/>
    <w:rsid w:val="00032539"/>
    <w:rsid w:val="000A466A"/>
    <w:rsid w:val="000D1F42"/>
    <w:rsid w:val="002B5B67"/>
    <w:rsid w:val="002F2590"/>
    <w:rsid w:val="003244C4"/>
    <w:rsid w:val="003A09F2"/>
    <w:rsid w:val="0047005E"/>
    <w:rsid w:val="004C7CCA"/>
    <w:rsid w:val="004D6770"/>
    <w:rsid w:val="00507C77"/>
    <w:rsid w:val="005428A1"/>
    <w:rsid w:val="0057617C"/>
    <w:rsid w:val="005A77FC"/>
    <w:rsid w:val="00626DF6"/>
    <w:rsid w:val="00754430"/>
    <w:rsid w:val="0078107E"/>
    <w:rsid w:val="007F2D72"/>
    <w:rsid w:val="00810CC6"/>
    <w:rsid w:val="00821B3F"/>
    <w:rsid w:val="0083213C"/>
    <w:rsid w:val="008C4A94"/>
    <w:rsid w:val="0098460E"/>
    <w:rsid w:val="009E411C"/>
    <w:rsid w:val="00AD32CE"/>
    <w:rsid w:val="00B96A58"/>
    <w:rsid w:val="00B97F97"/>
    <w:rsid w:val="00BC37D2"/>
    <w:rsid w:val="00BF5E09"/>
    <w:rsid w:val="00BF6605"/>
    <w:rsid w:val="00C03A91"/>
    <w:rsid w:val="00C0460C"/>
    <w:rsid w:val="00C40EAA"/>
    <w:rsid w:val="00C764B1"/>
    <w:rsid w:val="00CE3A95"/>
    <w:rsid w:val="00D76D85"/>
    <w:rsid w:val="00D95734"/>
    <w:rsid w:val="00E97DDB"/>
    <w:rsid w:val="00EF4365"/>
    <w:rsid w:val="00F9001B"/>
    <w:rsid w:val="00FD1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58"/>
    <w:pPr>
      <w:spacing w:after="0" w:line="240" w:lineRule="auto"/>
    </w:pPr>
    <w:rPr>
      <w:rFonts w:ascii="ＭＳ 明朝" w:eastAsia="ＭＳ 明朝"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B96A58"/>
    <w:pPr>
      <w:spacing w:before="100" w:beforeAutospacing="1" w:after="100" w:afterAutospacing="1"/>
    </w:pPr>
  </w:style>
  <w:style w:type="paragraph" w:styleId="FootnoteText">
    <w:name w:val="footnote text"/>
    <w:basedOn w:val="Normal"/>
    <w:link w:val="FootnoteTextChar"/>
    <w:semiHidden/>
    <w:unhideWhenUsed/>
    <w:rsid w:val="00B96A58"/>
    <w:rPr>
      <w:sz w:val="20"/>
      <w:szCs w:val="20"/>
    </w:rPr>
  </w:style>
  <w:style w:type="character" w:customStyle="1" w:styleId="FootnoteTextChar">
    <w:name w:val="Footnote Text Char"/>
    <w:basedOn w:val="DefaultParagraphFont"/>
    <w:link w:val="FootnoteText"/>
    <w:semiHidden/>
    <w:rsid w:val="00B96A58"/>
    <w:rPr>
      <w:rFonts w:ascii="ＭＳ 明朝" w:eastAsia="ＭＳ 明朝" w:hAnsi="Times New Roman" w:cs="Times New Roman"/>
      <w:sz w:val="20"/>
      <w:szCs w:val="20"/>
    </w:rPr>
  </w:style>
  <w:style w:type="paragraph" w:styleId="CommentText">
    <w:name w:val="annotation text"/>
    <w:basedOn w:val="Normal"/>
    <w:link w:val="CommentTextChar"/>
    <w:semiHidden/>
    <w:unhideWhenUsed/>
    <w:rsid w:val="00B96A58"/>
    <w:rPr>
      <w:sz w:val="20"/>
      <w:szCs w:val="20"/>
    </w:rPr>
  </w:style>
  <w:style w:type="character" w:customStyle="1" w:styleId="CommentTextChar">
    <w:name w:val="Comment Text Char"/>
    <w:basedOn w:val="DefaultParagraphFont"/>
    <w:link w:val="CommentText"/>
    <w:semiHidden/>
    <w:rsid w:val="00B96A58"/>
    <w:rPr>
      <w:rFonts w:ascii="ＭＳ 明朝" w:eastAsia="ＭＳ 明朝" w:hAnsi="Times New Roman" w:cs="Times New Roman"/>
      <w:sz w:val="20"/>
      <w:szCs w:val="20"/>
    </w:rPr>
  </w:style>
  <w:style w:type="character" w:styleId="FootnoteReference">
    <w:name w:val="footnote reference"/>
    <w:basedOn w:val="DefaultParagraphFont"/>
    <w:semiHidden/>
    <w:unhideWhenUsed/>
    <w:rsid w:val="00B96A58"/>
    <w:rPr>
      <w:vertAlign w:val="superscript"/>
    </w:rPr>
  </w:style>
  <w:style w:type="character" w:styleId="CommentReference">
    <w:name w:val="annotation reference"/>
    <w:basedOn w:val="DefaultParagraphFont"/>
    <w:semiHidden/>
    <w:unhideWhenUsed/>
    <w:rsid w:val="00B96A58"/>
    <w:rPr>
      <w:sz w:val="16"/>
      <w:szCs w:val="16"/>
    </w:rPr>
  </w:style>
  <w:style w:type="paragraph" w:styleId="BalloonText">
    <w:name w:val="Balloon Text"/>
    <w:basedOn w:val="Normal"/>
    <w:link w:val="BalloonTextChar"/>
    <w:uiPriority w:val="99"/>
    <w:semiHidden/>
    <w:unhideWhenUsed/>
    <w:rsid w:val="00B96A58"/>
    <w:rPr>
      <w:rFonts w:ascii="Tahoma" w:hAnsi="Tahoma" w:cs="Tahoma"/>
      <w:sz w:val="16"/>
      <w:szCs w:val="16"/>
    </w:rPr>
  </w:style>
  <w:style w:type="character" w:customStyle="1" w:styleId="BalloonTextChar">
    <w:name w:val="Balloon Text Char"/>
    <w:basedOn w:val="DefaultParagraphFont"/>
    <w:link w:val="BalloonText"/>
    <w:uiPriority w:val="99"/>
    <w:semiHidden/>
    <w:rsid w:val="00B96A58"/>
    <w:rPr>
      <w:rFonts w:ascii="Tahoma" w:eastAsia="ＭＳ 明朝" w:hAnsi="Tahoma" w:cs="Tahoma"/>
      <w:sz w:val="16"/>
      <w:szCs w:val="16"/>
    </w:rPr>
  </w:style>
  <w:style w:type="character" w:styleId="Hyperlink">
    <w:name w:val="Hyperlink"/>
    <w:basedOn w:val="DefaultParagraphFont"/>
    <w:uiPriority w:val="99"/>
    <w:semiHidden/>
    <w:unhideWhenUsed/>
    <w:rsid w:val="007F2D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58"/>
    <w:pPr>
      <w:spacing w:after="0" w:line="240" w:lineRule="auto"/>
    </w:pPr>
    <w:rPr>
      <w:rFonts w:ascii="ＭＳ 明朝" w:eastAsia="ＭＳ 明朝"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B96A58"/>
    <w:pPr>
      <w:spacing w:before="100" w:beforeAutospacing="1" w:after="100" w:afterAutospacing="1"/>
    </w:pPr>
  </w:style>
  <w:style w:type="paragraph" w:styleId="FootnoteText">
    <w:name w:val="footnote text"/>
    <w:basedOn w:val="Normal"/>
    <w:link w:val="FootnoteTextChar"/>
    <w:semiHidden/>
    <w:unhideWhenUsed/>
    <w:rsid w:val="00B96A58"/>
    <w:rPr>
      <w:sz w:val="20"/>
      <w:szCs w:val="20"/>
    </w:rPr>
  </w:style>
  <w:style w:type="character" w:customStyle="1" w:styleId="FootnoteTextChar">
    <w:name w:val="Footnote Text Char"/>
    <w:basedOn w:val="DefaultParagraphFont"/>
    <w:link w:val="FootnoteText"/>
    <w:semiHidden/>
    <w:rsid w:val="00B96A58"/>
    <w:rPr>
      <w:rFonts w:ascii="ＭＳ 明朝" w:eastAsia="ＭＳ 明朝" w:hAnsi="Times New Roman" w:cs="Times New Roman"/>
      <w:sz w:val="20"/>
      <w:szCs w:val="20"/>
    </w:rPr>
  </w:style>
  <w:style w:type="paragraph" w:styleId="CommentText">
    <w:name w:val="annotation text"/>
    <w:basedOn w:val="Normal"/>
    <w:link w:val="CommentTextChar"/>
    <w:semiHidden/>
    <w:unhideWhenUsed/>
    <w:rsid w:val="00B96A58"/>
    <w:rPr>
      <w:sz w:val="20"/>
      <w:szCs w:val="20"/>
    </w:rPr>
  </w:style>
  <w:style w:type="character" w:customStyle="1" w:styleId="CommentTextChar">
    <w:name w:val="Comment Text Char"/>
    <w:basedOn w:val="DefaultParagraphFont"/>
    <w:link w:val="CommentText"/>
    <w:semiHidden/>
    <w:rsid w:val="00B96A58"/>
    <w:rPr>
      <w:rFonts w:ascii="ＭＳ 明朝" w:eastAsia="ＭＳ 明朝" w:hAnsi="Times New Roman" w:cs="Times New Roman"/>
      <w:sz w:val="20"/>
      <w:szCs w:val="20"/>
    </w:rPr>
  </w:style>
  <w:style w:type="character" w:styleId="FootnoteReference">
    <w:name w:val="footnote reference"/>
    <w:basedOn w:val="DefaultParagraphFont"/>
    <w:semiHidden/>
    <w:unhideWhenUsed/>
    <w:rsid w:val="00B96A58"/>
    <w:rPr>
      <w:vertAlign w:val="superscript"/>
    </w:rPr>
  </w:style>
  <w:style w:type="character" w:styleId="CommentReference">
    <w:name w:val="annotation reference"/>
    <w:basedOn w:val="DefaultParagraphFont"/>
    <w:semiHidden/>
    <w:unhideWhenUsed/>
    <w:rsid w:val="00B96A58"/>
    <w:rPr>
      <w:sz w:val="16"/>
      <w:szCs w:val="16"/>
    </w:rPr>
  </w:style>
  <w:style w:type="paragraph" w:styleId="BalloonText">
    <w:name w:val="Balloon Text"/>
    <w:basedOn w:val="Normal"/>
    <w:link w:val="BalloonTextChar"/>
    <w:uiPriority w:val="99"/>
    <w:semiHidden/>
    <w:unhideWhenUsed/>
    <w:rsid w:val="00B96A58"/>
    <w:rPr>
      <w:rFonts w:ascii="Tahoma" w:hAnsi="Tahoma" w:cs="Tahoma"/>
      <w:sz w:val="16"/>
      <w:szCs w:val="16"/>
    </w:rPr>
  </w:style>
  <w:style w:type="character" w:customStyle="1" w:styleId="BalloonTextChar">
    <w:name w:val="Balloon Text Char"/>
    <w:basedOn w:val="DefaultParagraphFont"/>
    <w:link w:val="BalloonText"/>
    <w:uiPriority w:val="99"/>
    <w:semiHidden/>
    <w:rsid w:val="00B96A58"/>
    <w:rPr>
      <w:rFonts w:ascii="Tahoma" w:eastAsia="ＭＳ 明朝" w:hAnsi="Tahoma" w:cs="Tahoma"/>
      <w:sz w:val="16"/>
      <w:szCs w:val="16"/>
    </w:rPr>
  </w:style>
  <w:style w:type="character" w:styleId="Hyperlink">
    <w:name w:val="Hyperlink"/>
    <w:basedOn w:val="DefaultParagraphFont"/>
    <w:uiPriority w:val="99"/>
    <w:semiHidden/>
    <w:unhideWhenUsed/>
    <w:rsid w:val="007F2D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5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414D6-E141-4784-AA57-A21626766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18</Pages>
  <Words>3915</Words>
  <Characters>22321</Characters>
  <Application>Microsoft Office Word</Application>
  <DocSecurity>0</DocSecurity>
  <Lines>186</Lines>
  <Paragraphs>52</Paragraphs>
  <ScaleCrop>false</ScaleCrop>
  <Company>GQRR</Company>
  <LinksUpToDate>false</LinksUpToDate>
  <CharactersWithSpaces>26184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Masahiko Aida</dc:creator>
  <cp:keywords/>
  <dc:description/>
  <cp:lastModifiedBy>Masahiko Aida</cp:lastModifiedBy>
  <cp:revision>42</cp:revision>
  <dcterms:created xsi:type="dcterms:W3CDTF">2012-10-13T21:26:00Z</dcterms:created>
  <dcterms:modified xsi:type="dcterms:W3CDTF">2012-10-15T04:49:00Z</dcterms:modified>
</cp:coreProperties>
</file>